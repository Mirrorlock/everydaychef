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02EBBC" w14:textId="77777777" w:rsidR="00920C52" w:rsidRPr="00DB09DA" w:rsidRDefault="00920C52" w:rsidP="00920C52">
      <w:pPr>
        <w:pageBreakBefore/>
        <w:jc w:val="center"/>
        <w:rPr>
          <w:rFonts w:ascii="Times New Roman" w:hAnsi="Times New Roman"/>
          <w:b/>
          <w:sz w:val="28"/>
          <w:lang w:val="bg-BG"/>
        </w:rPr>
      </w:pPr>
      <w:r w:rsidRPr="00DB09DA">
        <w:rPr>
          <w:rFonts w:ascii="Times New Roman" w:hAnsi="Times New Roman"/>
          <w:b/>
          <w:sz w:val="28"/>
          <w:lang w:val="bg-BG"/>
        </w:rPr>
        <w:t>ТЕХНОЛОГИЧНО УЧИЛИЩЕ “ЕЛЕКТРОННИ СИСТЕМИ”</w:t>
      </w:r>
    </w:p>
    <w:p w14:paraId="5D1A94CA" w14:textId="77777777" w:rsidR="00920C52" w:rsidRPr="00DB09DA" w:rsidRDefault="00920C52" w:rsidP="00920C52">
      <w:pPr>
        <w:jc w:val="center"/>
        <w:rPr>
          <w:rFonts w:ascii="Times New Roman" w:hAnsi="Times New Roman"/>
          <w:b/>
          <w:sz w:val="28"/>
          <w:lang w:val="bg-BG"/>
        </w:rPr>
      </w:pPr>
      <w:r w:rsidRPr="00DB09DA">
        <w:rPr>
          <w:rFonts w:ascii="Times New Roman" w:hAnsi="Times New Roman"/>
          <w:b/>
          <w:sz w:val="28"/>
          <w:lang w:val="bg-BG"/>
        </w:rPr>
        <w:t>към ТЕХНИЧЕСКИ УНИВЕРСИТЕТ - СОФИЯ</w:t>
      </w:r>
    </w:p>
    <w:p w14:paraId="5FCAEF35" w14:textId="77777777" w:rsidR="00920C52" w:rsidRPr="00DB09DA" w:rsidRDefault="00920C52" w:rsidP="00920C52">
      <w:pPr>
        <w:jc w:val="center"/>
        <w:rPr>
          <w:rFonts w:ascii="Times New Roman" w:hAnsi="Times New Roman"/>
          <w:b/>
          <w:sz w:val="28"/>
          <w:lang w:val="bg-BG"/>
        </w:rPr>
      </w:pPr>
    </w:p>
    <w:p w14:paraId="0747BEB1" w14:textId="77777777" w:rsidR="00920C52" w:rsidRPr="00DB09DA" w:rsidRDefault="00920C52" w:rsidP="00920C52">
      <w:pPr>
        <w:jc w:val="center"/>
        <w:rPr>
          <w:rFonts w:ascii="Times New Roman" w:hAnsi="Times New Roman"/>
          <w:b/>
          <w:lang w:val="bg-BG"/>
        </w:rPr>
      </w:pPr>
    </w:p>
    <w:p w14:paraId="666B3822" w14:textId="77777777" w:rsidR="00920C52" w:rsidRPr="00DB09DA" w:rsidRDefault="00920C52" w:rsidP="00920C52">
      <w:pPr>
        <w:jc w:val="center"/>
        <w:rPr>
          <w:rFonts w:ascii="Times New Roman" w:hAnsi="Times New Roman"/>
          <w:b/>
          <w:lang w:val="bg-BG"/>
        </w:rPr>
      </w:pPr>
    </w:p>
    <w:p w14:paraId="3A555428" w14:textId="77777777" w:rsidR="00920C52" w:rsidRPr="00DB09DA" w:rsidRDefault="00920C52" w:rsidP="00920C52">
      <w:pPr>
        <w:jc w:val="center"/>
        <w:rPr>
          <w:rFonts w:ascii="Times New Roman" w:hAnsi="Times New Roman"/>
          <w:b/>
          <w:lang w:val="bg-BG"/>
        </w:rPr>
      </w:pPr>
    </w:p>
    <w:p w14:paraId="768A5A45" w14:textId="77777777" w:rsidR="00920C52" w:rsidRPr="00DB09DA" w:rsidRDefault="00920C52" w:rsidP="00920C52">
      <w:pPr>
        <w:jc w:val="center"/>
        <w:rPr>
          <w:rFonts w:ascii="Times New Roman" w:hAnsi="Times New Roman"/>
          <w:b/>
          <w:lang w:val="bg-BG"/>
        </w:rPr>
      </w:pPr>
    </w:p>
    <w:p w14:paraId="34B5FDCE" w14:textId="77777777" w:rsidR="00920C52" w:rsidRPr="00DB09DA" w:rsidRDefault="00920C52" w:rsidP="00920C52">
      <w:pPr>
        <w:jc w:val="center"/>
        <w:rPr>
          <w:rFonts w:ascii="Times New Roman" w:hAnsi="Times New Roman"/>
          <w:b/>
          <w:lang w:val="bg-BG"/>
        </w:rPr>
      </w:pPr>
    </w:p>
    <w:p w14:paraId="44D6A1AD" w14:textId="77777777" w:rsidR="00920C52" w:rsidRPr="00DB09DA" w:rsidRDefault="00920C52" w:rsidP="00920C52">
      <w:pPr>
        <w:jc w:val="center"/>
        <w:rPr>
          <w:rFonts w:ascii="Times New Roman" w:hAnsi="Times New Roman"/>
          <w:b/>
          <w:lang w:val="bg-BG"/>
        </w:rPr>
      </w:pPr>
    </w:p>
    <w:p w14:paraId="79053B84" w14:textId="77777777" w:rsidR="00920C52" w:rsidRPr="00DB09DA" w:rsidRDefault="00920C52" w:rsidP="00920C52">
      <w:pPr>
        <w:jc w:val="center"/>
        <w:rPr>
          <w:rFonts w:ascii="Times New Roman" w:hAnsi="Times New Roman"/>
          <w:b/>
          <w:lang w:val="bg-BG"/>
        </w:rPr>
      </w:pPr>
    </w:p>
    <w:p w14:paraId="58C936B4" w14:textId="77777777" w:rsidR="00920C52" w:rsidRPr="00DB09DA" w:rsidRDefault="00920C52" w:rsidP="00920C52">
      <w:pPr>
        <w:jc w:val="center"/>
        <w:rPr>
          <w:rFonts w:ascii="Times New Roman" w:hAnsi="Times New Roman"/>
          <w:b/>
          <w:lang w:val="bg-BG"/>
        </w:rPr>
      </w:pPr>
    </w:p>
    <w:p w14:paraId="3A448C0E" w14:textId="77777777" w:rsidR="00920C52" w:rsidRPr="00DB09DA" w:rsidRDefault="00920C52" w:rsidP="00920C52">
      <w:pPr>
        <w:jc w:val="center"/>
        <w:rPr>
          <w:rFonts w:ascii="Times New Roman" w:hAnsi="Times New Roman"/>
          <w:b/>
          <w:lang w:val="bg-BG"/>
        </w:rPr>
      </w:pPr>
    </w:p>
    <w:p w14:paraId="72BDC7CE" w14:textId="77777777" w:rsidR="00920C52" w:rsidRPr="00DB09DA" w:rsidRDefault="00920C52" w:rsidP="00920C52">
      <w:pPr>
        <w:jc w:val="center"/>
        <w:rPr>
          <w:rFonts w:ascii="Times New Roman" w:hAnsi="Times New Roman"/>
          <w:b/>
          <w:lang w:val="bg-BG"/>
        </w:rPr>
      </w:pPr>
    </w:p>
    <w:p w14:paraId="75A7180D" w14:textId="77777777" w:rsidR="00920C52" w:rsidRPr="00DB09DA" w:rsidRDefault="00920C52" w:rsidP="00920C52">
      <w:pPr>
        <w:jc w:val="center"/>
        <w:rPr>
          <w:rFonts w:ascii="Times New Roman" w:hAnsi="Times New Roman"/>
          <w:b/>
          <w:lang w:val="bg-BG"/>
        </w:rPr>
      </w:pPr>
    </w:p>
    <w:p w14:paraId="2652B26B" w14:textId="77777777" w:rsidR="00920C52" w:rsidRPr="00DB09DA" w:rsidRDefault="00920C52" w:rsidP="00920C52">
      <w:pPr>
        <w:jc w:val="center"/>
        <w:rPr>
          <w:rFonts w:ascii="Times New Roman" w:hAnsi="Times New Roman"/>
          <w:b/>
          <w:lang w:val="bg-BG"/>
        </w:rPr>
      </w:pPr>
    </w:p>
    <w:p w14:paraId="4D938AE9" w14:textId="77777777" w:rsidR="00920C52" w:rsidRPr="00DB09DA" w:rsidRDefault="00920C52" w:rsidP="00920C52">
      <w:pPr>
        <w:jc w:val="center"/>
        <w:rPr>
          <w:rFonts w:ascii="Times New Roman" w:hAnsi="Times New Roman"/>
          <w:b/>
          <w:spacing w:val="120"/>
          <w:sz w:val="44"/>
          <w:lang w:val="bg-BG"/>
        </w:rPr>
      </w:pPr>
      <w:r w:rsidRPr="00DB09DA">
        <w:rPr>
          <w:rFonts w:ascii="Times New Roman" w:hAnsi="Times New Roman"/>
          <w:b/>
          <w:spacing w:val="120"/>
          <w:sz w:val="44"/>
          <w:lang w:val="bg-BG"/>
        </w:rPr>
        <w:t>ДИПЛОМНА  РАБОТА</w:t>
      </w:r>
    </w:p>
    <w:p w14:paraId="3044F6E5" w14:textId="77777777" w:rsidR="00920C52" w:rsidRPr="00DB09DA" w:rsidRDefault="00920C52" w:rsidP="00920C52">
      <w:pPr>
        <w:jc w:val="center"/>
        <w:rPr>
          <w:rFonts w:ascii="Times New Roman" w:hAnsi="Times New Roman"/>
          <w:b/>
          <w:lang w:val="bg-BG"/>
        </w:rPr>
      </w:pPr>
    </w:p>
    <w:p w14:paraId="60C07865" w14:textId="77777777" w:rsidR="00920C52" w:rsidRPr="00DB09DA" w:rsidRDefault="00920C52" w:rsidP="00920C52">
      <w:pPr>
        <w:rPr>
          <w:rFonts w:ascii="Times New Roman" w:hAnsi="Times New Roman"/>
          <w:lang w:val="bg-BG"/>
        </w:rPr>
      </w:pPr>
    </w:p>
    <w:p w14:paraId="52D7A64A" w14:textId="77777777" w:rsidR="00920C52" w:rsidRPr="00DB09DA" w:rsidRDefault="00920C52" w:rsidP="00920C52">
      <w:pPr>
        <w:rPr>
          <w:rFonts w:ascii="Times New Roman" w:hAnsi="Times New Roman"/>
          <w:lang w:val="bg-BG"/>
        </w:rPr>
      </w:pPr>
    </w:p>
    <w:p w14:paraId="3613386E" w14:textId="77777777" w:rsidR="00920C52" w:rsidRPr="00DB09DA" w:rsidRDefault="00920C52" w:rsidP="00920C52">
      <w:pPr>
        <w:rPr>
          <w:rFonts w:ascii="Times New Roman" w:hAnsi="Times New Roman"/>
          <w:lang w:val="bg-BG"/>
        </w:rPr>
      </w:pPr>
    </w:p>
    <w:p w14:paraId="1A689BBF" w14:textId="77777777" w:rsidR="00920C52" w:rsidRPr="00DB09DA" w:rsidRDefault="00920C52" w:rsidP="00920C52">
      <w:pPr>
        <w:rPr>
          <w:rFonts w:ascii="Times New Roman" w:hAnsi="Times New Roman"/>
          <w:lang w:val="bg-BG"/>
        </w:rPr>
      </w:pPr>
    </w:p>
    <w:p w14:paraId="3A2BA250" w14:textId="77777777" w:rsidR="00920C52" w:rsidRPr="00DB09DA" w:rsidRDefault="00920C52" w:rsidP="00EE5A3F">
      <w:pPr>
        <w:jc w:val="center"/>
        <w:rPr>
          <w:rFonts w:ascii="Times New Roman" w:hAnsi="Times New Roman"/>
          <w:sz w:val="28"/>
          <w:lang w:val="bg-BG"/>
        </w:rPr>
      </w:pPr>
      <w:r w:rsidRPr="00DB09DA">
        <w:rPr>
          <w:rFonts w:ascii="Times New Roman" w:hAnsi="Times New Roman"/>
          <w:sz w:val="28"/>
          <w:lang w:val="bg-BG"/>
        </w:rPr>
        <w:t>Тема: Мобилно приложение</w:t>
      </w:r>
      <w:r w:rsidR="00EE5A3F">
        <w:rPr>
          <w:rFonts w:ascii="Times New Roman" w:hAnsi="Times New Roman"/>
          <w:sz w:val="28"/>
        </w:rPr>
        <w:t xml:space="preserve"> </w:t>
      </w:r>
      <w:r w:rsidR="00EE5A3F">
        <w:rPr>
          <w:rFonts w:ascii="Times New Roman" w:hAnsi="Times New Roman"/>
          <w:sz w:val="28"/>
          <w:lang w:val="bg-BG"/>
        </w:rPr>
        <w:t>социална мрежа за готвачи</w:t>
      </w:r>
      <w:r w:rsidRPr="00DB09DA">
        <w:rPr>
          <w:rFonts w:ascii="Times New Roman" w:hAnsi="Times New Roman"/>
          <w:sz w:val="28"/>
          <w:lang w:val="bg-BG"/>
        </w:rPr>
        <w:t xml:space="preserve"> </w:t>
      </w:r>
      <w:r w:rsidR="00EE5A3F">
        <w:rPr>
          <w:rFonts w:ascii="Times New Roman" w:hAnsi="Times New Roman"/>
          <w:sz w:val="28"/>
          <w:lang w:val="bg-BG"/>
        </w:rPr>
        <w:t>и любители на готвенето</w:t>
      </w:r>
      <w:r w:rsidR="00C00CF0">
        <w:rPr>
          <w:rFonts w:ascii="Times New Roman" w:hAnsi="Times New Roman"/>
          <w:sz w:val="28"/>
          <w:lang w:val="bg-BG"/>
        </w:rPr>
        <w:t xml:space="preserve"> – „</w:t>
      </w:r>
      <w:r w:rsidR="00C00CF0">
        <w:rPr>
          <w:rFonts w:ascii="Times New Roman" w:hAnsi="Times New Roman"/>
          <w:sz w:val="28"/>
        </w:rPr>
        <w:t>EverydayChef</w:t>
      </w:r>
      <w:r w:rsidR="00C00CF0">
        <w:rPr>
          <w:rFonts w:ascii="Times New Roman" w:hAnsi="Times New Roman"/>
          <w:sz w:val="28"/>
          <w:lang w:val="bg-BG"/>
        </w:rPr>
        <w:t>“</w:t>
      </w:r>
    </w:p>
    <w:p w14:paraId="36FEAC2F" w14:textId="77777777" w:rsidR="00920C52" w:rsidRPr="00DB09DA" w:rsidRDefault="00920C52" w:rsidP="00920C52">
      <w:pPr>
        <w:rPr>
          <w:rFonts w:ascii="Times New Roman" w:hAnsi="Times New Roman"/>
          <w:sz w:val="28"/>
          <w:lang w:val="bg-BG"/>
        </w:rPr>
      </w:pPr>
    </w:p>
    <w:p w14:paraId="632047BC" w14:textId="77777777" w:rsidR="00920C52" w:rsidRPr="00DB09DA" w:rsidRDefault="00920C52" w:rsidP="00920C52">
      <w:pPr>
        <w:rPr>
          <w:rFonts w:ascii="Times New Roman" w:hAnsi="Times New Roman"/>
          <w:sz w:val="28"/>
          <w:lang w:val="bg-BG"/>
        </w:rPr>
      </w:pPr>
    </w:p>
    <w:p w14:paraId="686CEE22" w14:textId="77777777" w:rsidR="00920C52" w:rsidRPr="00DB09DA" w:rsidRDefault="00920C52" w:rsidP="00920C52">
      <w:pPr>
        <w:rPr>
          <w:rFonts w:ascii="Times New Roman" w:hAnsi="Times New Roman"/>
          <w:sz w:val="28"/>
          <w:lang w:val="bg-BG"/>
        </w:rPr>
      </w:pPr>
    </w:p>
    <w:p w14:paraId="35F86B57" w14:textId="77777777" w:rsidR="00920C52" w:rsidRPr="00DB09DA" w:rsidRDefault="00920C52" w:rsidP="00920C52">
      <w:pPr>
        <w:rPr>
          <w:rFonts w:ascii="Times New Roman" w:hAnsi="Times New Roman"/>
          <w:sz w:val="28"/>
          <w:lang w:val="bg-BG"/>
        </w:rPr>
      </w:pPr>
    </w:p>
    <w:p w14:paraId="163AAC0B" w14:textId="77777777" w:rsidR="00920C52" w:rsidRPr="00DB09DA" w:rsidRDefault="00920C52" w:rsidP="00920C52">
      <w:pPr>
        <w:rPr>
          <w:rFonts w:ascii="Times New Roman" w:hAnsi="Times New Roman"/>
          <w:sz w:val="28"/>
          <w:lang w:val="bg-BG"/>
        </w:rPr>
      </w:pPr>
    </w:p>
    <w:p w14:paraId="63E6E7C1" w14:textId="77777777" w:rsidR="00920C52" w:rsidRPr="00DB09DA" w:rsidRDefault="00920C52" w:rsidP="00920C52">
      <w:pPr>
        <w:rPr>
          <w:rFonts w:ascii="Times New Roman" w:hAnsi="Times New Roman"/>
          <w:sz w:val="28"/>
          <w:lang w:val="bg-BG"/>
        </w:rPr>
      </w:pPr>
    </w:p>
    <w:p w14:paraId="2C55B513" w14:textId="77777777" w:rsidR="00920C52" w:rsidRDefault="00920C52" w:rsidP="00920C52">
      <w:pPr>
        <w:rPr>
          <w:rFonts w:ascii="Times New Roman" w:hAnsi="Times New Roman"/>
          <w:sz w:val="28"/>
          <w:lang w:val="bg-BG"/>
        </w:rPr>
      </w:pPr>
    </w:p>
    <w:p w14:paraId="6F106B32" w14:textId="77777777" w:rsidR="00EE5A3F" w:rsidRDefault="00EE5A3F" w:rsidP="00920C52">
      <w:pPr>
        <w:rPr>
          <w:rFonts w:ascii="Times New Roman" w:hAnsi="Times New Roman"/>
          <w:sz w:val="28"/>
          <w:lang w:val="bg-BG"/>
        </w:rPr>
      </w:pPr>
    </w:p>
    <w:p w14:paraId="63ED6070" w14:textId="77777777" w:rsidR="00EE5A3F" w:rsidRDefault="00EE5A3F" w:rsidP="00920C52">
      <w:pPr>
        <w:rPr>
          <w:rFonts w:ascii="Times New Roman" w:hAnsi="Times New Roman"/>
          <w:sz w:val="28"/>
          <w:lang w:val="bg-BG"/>
        </w:rPr>
      </w:pPr>
    </w:p>
    <w:p w14:paraId="24998B85" w14:textId="77777777" w:rsidR="00EE5A3F" w:rsidRDefault="00EE5A3F" w:rsidP="00920C52">
      <w:pPr>
        <w:rPr>
          <w:rFonts w:ascii="Times New Roman" w:hAnsi="Times New Roman"/>
          <w:sz w:val="28"/>
          <w:lang w:val="bg-BG"/>
        </w:rPr>
      </w:pPr>
    </w:p>
    <w:p w14:paraId="318A3732" w14:textId="77777777" w:rsidR="00EE5A3F" w:rsidRDefault="00EE5A3F" w:rsidP="00920C52">
      <w:pPr>
        <w:rPr>
          <w:rFonts w:ascii="Times New Roman" w:hAnsi="Times New Roman"/>
          <w:sz w:val="28"/>
          <w:lang w:val="bg-BG"/>
        </w:rPr>
      </w:pPr>
    </w:p>
    <w:p w14:paraId="1E7456C0" w14:textId="77777777" w:rsidR="00EE5A3F" w:rsidRPr="00DB09DA" w:rsidRDefault="00EE5A3F" w:rsidP="00920C52">
      <w:pPr>
        <w:rPr>
          <w:rFonts w:ascii="Times New Roman" w:hAnsi="Times New Roman"/>
          <w:sz w:val="28"/>
          <w:lang w:val="bg-BG"/>
        </w:rPr>
      </w:pPr>
    </w:p>
    <w:p w14:paraId="7030D891" w14:textId="77777777" w:rsidR="00407088" w:rsidRPr="00DB09DA" w:rsidRDefault="00407088" w:rsidP="00920C52">
      <w:pPr>
        <w:rPr>
          <w:rFonts w:ascii="Times New Roman" w:hAnsi="Times New Roman"/>
          <w:sz w:val="28"/>
          <w:lang w:val="bg-BG"/>
        </w:rPr>
      </w:pPr>
    </w:p>
    <w:p w14:paraId="1CF12432" w14:textId="77777777" w:rsidR="00407088" w:rsidRPr="00DB09DA" w:rsidRDefault="00407088" w:rsidP="00407088">
      <w:pPr>
        <w:rPr>
          <w:rFonts w:ascii="Times New Roman" w:hAnsi="Times New Roman"/>
          <w:sz w:val="28"/>
          <w:lang w:val="bg-BG"/>
        </w:rPr>
      </w:pPr>
      <w:r w:rsidRPr="00DB09DA">
        <w:rPr>
          <w:rFonts w:ascii="Times New Roman" w:hAnsi="Times New Roman"/>
          <w:sz w:val="28"/>
          <w:lang w:val="bg-BG"/>
        </w:rPr>
        <w:t xml:space="preserve">   </w:t>
      </w:r>
      <w:r w:rsidR="00920C52" w:rsidRPr="00DB09DA">
        <w:rPr>
          <w:rFonts w:ascii="Times New Roman" w:hAnsi="Times New Roman"/>
          <w:sz w:val="28"/>
          <w:lang w:val="bg-BG"/>
        </w:rPr>
        <w:t>Дипломант:</w:t>
      </w:r>
      <w:r w:rsidRPr="00DB09DA">
        <w:rPr>
          <w:rFonts w:ascii="Times New Roman" w:hAnsi="Times New Roman"/>
          <w:sz w:val="28"/>
          <w:lang w:val="bg-BG"/>
        </w:rPr>
        <w:tab/>
      </w:r>
      <w:r w:rsidRPr="00DB09DA">
        <w:rPr>
          <w:rFonts w:ascii="Times New Roman" w:hAnsi="Times New Roman"/>
          <w:sz w:val="28"/>
          <w:lang w:val="bg-BG"/>
        </w:rPr>
        <w:tab/>
      </w:r>
      <w:r w:rsidRPr="00DB09DA">
        <w:rPr>
          <w:rFonts w:ascii="Times New Roman" w:hAnsi="Times New Roman"/>
          <w:sz w:val="28"/>
          <w:lang w:val="bg-BG"/>
        </w:rPr>
        <w:tab/>
      </w:r>
      <w:r w:rsidRPr="00DB09DA">
        <w:rPr>
          <w:rFonts w:ascii="Times New Roman" w:hAnsi="Times New Roman"/>
          <w:sz w:val="28"/>
          <w:lang w:val="bg-BG"/>
        </w:rPr>
        <w:tab/>
        <w:t xml:space="preserve">        </w:t>
      </w:r>
      <w:r w:rsidR="00500847">
        <w:rPr>
          <w:rFonts w:ascii="Times New Roman" w:hAnsi="Times New Roman"/>
          <w:sz w:val="28"/>
          <w:lang w:val="bg-BG"/>
        </w:rPr>
        <w:tab/>
      </w:r>
      <w:r w:rsidR="00500847">
        <w:rPr>
          <w:rFonts w:ascii="Times New Roman" w:hAnsi="Times New Roman"/>
          <w:sz w:val="28"/>
          <w:lang w:val="bg-BG"/>
        </w:rPr>
        <w:tab/>
      </w:r>
      <w:r w:rsidR="00920C52" w:rsidRPr="00DB09DA">
        <w:rPr>
          <w:rFonts w:ascii="Times New Roman" w:hAnsi="Times New Roman"/>
          <w:sz w:val="28"/>
          <w:lang w:val="bg-BG"/>
        </w:rPr>
        <w:t>Научен ръководител:</w:t>
      </w:r>
    </w:p>
    <w:p w14:paraId="6A064CD5" w14:textId="77777777" w:rsidR="00920C52" w:rsidRPr="00026843" w:rsidRDefault="00407088" w:rsidP="00500847">
      <w:pPr>
        <w:ind w:firstLine="708"/>
        <w:rPr>
          <w:rFonts w:ascii="Times New Roman" w:hAnsi="Times New Roman"/>
          <w:i/>
          <w:sz w:val="28"/>
          <w:lang w:val="bg-BG"/>
        </w:rPr>
      </w:pPr>
      <w:r w:rsidRPr="00026843">
        <w:rPr>
          <w:rFonts w:ascii="Times New Roman" w:hAnsi="Times New Roman"/>
          <w:i/>
          <w:sz w:val="28"/>
          <w:lang w:val="bg-BG"/>
        </w:rPr>
        <w:t>Мартин Пенев</w:t>
      </w:r>
      <w:r w:rsidR="003E5778" w:rsidRPr="00026843">
        <w:rPr>
          <w:rFonts w:ascii="Times New Roman" w:hAnsi="Times New Roman"/>
          <w:i/>
          <w:sz w:val="28"/>
          <w:lang w:val="bg-BG"/>
        </w:rPr>
        <w:t xml:space="preserve"> </w:t>
      </w:r>
      <w:r w:rsidRPr="00026843">
        <w:rPr>
          <w:rFonts w:ascii="Times New Roman" w:hAnsi="Times New Roman"/>
          <w:i/>
          <w:sz w:val="28"/>
          <w:lang w:val="bg-BG"/>
        </w:rPr>
        <w:tab/>
      </w:r>
      <w:r w:rsidRPr="00026843">
        <w:rPr>
          <w:rFonts w:ascii="Times New Roman" w:hAnsi="Times New Roman"/>
          <w:i/>
          <w:sz w:val="28"/>
          <w:lang w:val="bg-BG"/>
        </w:rPr>
        <w:tab/>
      </w:r>
      <w:r w:rsidRPr="00026843">
        <w:rPr>
          <w:rFonts w:ascii="Times New Roman" w:hAnsi="Times New Roman"/>
          <w:i/>
          <w:sz w:val="28"/>
          <w:lang w:val="bg-BG"/>
        </w:rPr>
        <w:tab/>
      </w:r>
      <w:r w:rsidRPr="00026843">
        <w:rPr>
          <w:rFonts w:ascii="Times New Roman" w:hAnsi="Times New Roman"/>
          <w:i/>
          <w:sz w:val="28"/>
          <w:lang w:val="bg-BG"/>
        </w:rPr>
        <w:tab/>
      </w:r>
      <w:r w:rsidRPr="00026843">
        <w:rPr>
          <w:rFonts w:ascii="Times New Roman" w:hAnsi="Times New Roman"/>
          <w:i/>
          <w:sz w:val="28"/>
          <w:lang w:val="bg-BG"/>
        </w:rPr>
        <w:tab/>
      </w:r>
      <w:r w:rsidR="00500847" w:rsidRPr="00026843">
        <w:rPr>
          <w:rFonts w:ascii="Times New Roman" w:hAnsi="Times New Roman"/>
          <w:i/>
          <w:sz w:val="28"/>
          <w:lang w:val="bg-BG"/>
        </w:rPr>
        <w:tab/>
      </w:r>
      <w:r w:rsidR="003E5778" w:rsidRPr="00026843">
        <w:rPr>
          <w:rFonts w:ascii="Times New Roman" w:hAnsi="Times New Roman"/>
          <w:i/>
          <w:sz w:val="28"/>
          <w:lang w:val="bg-BG"/>
        </w:rPr>
        <w:t xml:space="preserve">Александър </w:t>
      </w:r>
      <w:r w:rsidRPr="00026843">
        <w:rPr>
          <w:rFonts w:ascii="Times New Roman" w:hAnsi="Times New Roman"/>
          <w:i/>
          <w:sz w:val="28"/>
          <w:lang w:val="bg-BG"/>
        </w:rPr>
        <w:t>Илиев</w:t>
      </w:r>
      <w:r w:rsidR="00920C52" w:rsidRPr="00026843">
        <w:rPr>
          <w:rFonts w:ascii="Times New Roman" w:hAnsi="Times New Roman"/>
          <w:i/>
          <w:iCs/>
          <w:lang w:val="bg-BG"/>
        </w:rPr>
        <w:t xml:space="preserve">     </w:t>
      </w:r>
    </w:p>
    <w:p w14:paraId="0EBE69D7" w14:textId="77777777" w:rsidR="00407088" w:rsidRPr="00026843" w:rsidRDefault="00407088" w:rsidP="00920C52">
      <w:pPr>
        <w:rPr>
          <w:rFonts w:ascii="Times New Roman" w:hAnsi="Times New Roman"/>
          <w:i/>
          <w:sz w:val="28"/>
          <w:lang w:val="bg-BG"/>
        </w:rPr>
      </w:pPr>
    </w:p>
    <w:p w14:paraId="39EF0425" w14:textId="77777777" w:rsidR="00920C52" w:rsidRPr="00DB09DA" w:rsidRDefault="00920C52" w:rsidP="00920C52">
      <w:pPr>
        <w:rPr>
          <w:rFonts w:ascii="Times New Roman" w:hAnsi="Times New Roman"/>
          <w:sz w:val="28"/>
          <w:lang w:val="bg-BG"/>
        </w:rPr>
      </w:pPr>
    </w:p>
    <w:p w14:paraId="217ECB45" w14:textId="77777777" w:rsidR="00920C52" w:rsidRPr="00DB09DA" w:rsidRDefault="00920C52" w:rsidP="00920C52">
      <w:pPr>
        <w:rPr>
          <w:rFonts w:ascii="Times New Roman" w:hAnsi="Times New Roman"/>
          <w:sz w:val="28"/>
          <w:lang w:val="bg-BG"/>
        </w:rPr>
      </w:pPr>
    </w:p>
    <w:p w14:paraId="1848E904" w14:textId="77777777" w:rsidR="00920C52" w:rsidRPr="00DB09DA" w:rsidRDefault="00920C52" w:rsidP="00920C52">
      <w:pPr>
        <w:rPr>
          <w:rFonts w:ascii="Times New Roman" w:hAnsi="Times New Roman"/>
          <w:sz w:val="28"/>
          <w:lang w:val="bg-BG"/>
        </w:rPr>
      </w:pPr>
    </w:p>
    <w:p w14:paraId="401FF4DA" w14:textId="77777777" w:rsidR="00920C52" w:rsidRPr="00DB09DA" w:rsidRDefault="00920C52" w:rsidP="00920C52">
      <w:pPr>
        <w:rPr>
          <w:rFonts w:ascii="Times New Roman" w:hAnsi="Times New Roman"/>
          <w:sz w:val="28"/>
          <w:lang w:val="bg-BG"/>
        </w:rPr>
      </w:pPr>
    </w:p>
    <w:p w14:paraId="25012417" w14:textId="77777777" w:rsidR="00920C52" w:rsidRPr="00DB09DA" w:rsidRDefault="00920C52" w:rsidP="00920C52">
      <w:pPr>
        <w:jc w:val="center"/>
        <w:rPr>
          <w:rFonts w:ascii="Times New Roman" w:hAnsi="Times New Roman"/>
          <w:spacing w:val="120"/>
          <w:sz w:val="28"/>
          <w:lang w:val="bg-BG"/>
        </w:rPr>
      </w:pPr>
      <w:r w:rsidRPr="00DB09DA">
        <w:rPr>
          <w:rFonts w:ascii="Times New Roman" w:hAnsi="Times New Roman"/>
          <w:spacing w:val="120"/>
          <w:sz w:val="28"/>
          <w:lang w:val="bg-BG"/>
        </w:rPr>
        <w:t>СОФИЯ</w:t>
      </w:r>
    </w:p>
    <w:p w14:paraId="37D2587A" w14:textId="77777777" w:rsidR="00B33836" w:rsidRPr="00B33836" w:rsidRDefault="00920C52" w:rsidP="00B33836">
      <w:pPr>
        <w:jc w:val="center"/>
        <w:rPr>
          <w:rFonts w:ascii="Times New Roman" w:hAnsi="Times New Roman"/>
          <w:spacing w:val="120"/>
          <w:sz w:val="28"/>
          <w:lang w:val="bg-BG"/>
        </w:rPr>
      </w:pPr>
      <w:r w:rsidRPr="00DB09DA">
        <w:rPr>
          <w:rFonts w:ascii="Times New Roman" w:hAnsi="Times New Roman"/>
          <w:spacing w:val="120"/>
          <w:sz w:val="28"/>
          <w:lang w:val="bg-BG"/>
        </w:rPr>
        <w:t>2020</w:t>
      </w:r>
      <w:r w:rsidR="00B33836">
        <w:rPr>
          <w:rFonts w:ascii="Times New Roman" w:hAnsi="Times New Roman"/>
          <w:sz w:val="28"/>
          <w:lang w:val="ru-RU"/>
        </w:rPr>
        <w:br w:type="page"/>
      </w:r>
    </w:p>
    <w:p w14:paraId="1B991D29" w14:textId="77777777" w:rsidR="00026843" w:rsidRDefault="00026843" w:rsidP="00B33836">
      <w:pPr>
        <w:rPr>
          <w:rFonts w:ascii="Times New Roman" w:hAnsi="Times New Roman"/>
          <w:sz w:val="28"/>
          <w:lang w:val="ru-RU"/>
        </w:rPr>
        <w:sectPr w:rsidR="00026843" w:rsidSect="00884641">
          <w:footerReference w:type="default" r:id="rId8"/>
          <w:pgSz w:w="11906" w:h="16838"/>
          <w:pgMar w:top="1440" w:right="1440" w:bottom="1440" w:left="1440" w:header="708" w:footer="708" w:gutter="0"/>
          <w:cols w:space="708"/>
          <w:titlePg/>
          <w:docGrid w:linePitch="360"/>
        </w:sectPr>
      </w:pPr>
    </w:p>
    <w:p w14:paraId="5C006364" w14:textId="77777777" w:rsidR="00B33836" w:rsidRDefault="00B33836" w:rsidP="00B33836">
      <w:pPr>
        <w:rPr>
          <w:rFonts w:ascii="Times New Roman" w:hAnsi="Times New Roman"/>
          <w:sz w:val="28"/>
          <w:lang w:val="ru-RU"/>
        </w:rPr>
      </w:pPr>
      <w:r>
        <w:rPr>
          <w:rFonts w:ascii="Times New Roman" w:hAnsi="Times New Roman"/>
          <w:sz w:val="28"/>
          <w:lang w:val="ru-RU"/>
        </w:rPr>
        <w:lastRenderedPageBreak/>
        <w:t xml:space="preserve">Дата на заданието:  </w:t>
      </w:r>
      <w:r>
        <w:rPr>
          <w:rFonts w:ascii="Times New Roman" w:hAnsi="Times New Roman"/>
          <w:sz w:val="28"/>
          <w:lang w:val="bg-BG"/>
        </w:rPr>
        <w:t>15</w:t>
      </w:r>
      <w:r w:rsidRPr="000C1AE9">
        <w:rPr>
          <w:rFonts w:ascii="Times New Roman" w:hAnsi="Times New Roman"/>
          <w:sz w:val="28"/>
          <w:lang w:val="ru-RU"/>
        </w:rPr>
        <w:t>.</w:t>
      </w:r>
      <w:r>
        <w:rPr>
          <w:rFonts w:ascii="Times New Roman" w:hAnsi="Times New Roman"/>
          <w:sz w:val="28"/>
          <w:lang w:val="ru-RU"/>
        </w:rPr>
        <w:t>1</w:t>
      </w:r>
      <w:r>
        <w:rPr>
          <w:rFonts w:ascii="Times New Roman" w:hAnsi="Times New Roman"/>
          <w:sz w:val="28"/>
          <w:lang w:val="bg-BG"/>
        </w:rPr>
        <w:t>1</w:t>
      </w:r>
      <w:r>
        <w:rPr>
          <w:rFonts w:ascii="Times New Roman" w:hAnsi="Times New Roman"/>
          <w:sz w:val="28"/>
          <w:lang w:val="ru-RU"/>
        </w:rPr>
        <w:t xml:space="preserve">.2019 </w:t>
      </w:r>
      <w:r>
        <w:rPr>
          <w:rFonts w:ascii="Times New Roman" w:hAnsi="Times New Roman"/>
          <w:sz w:val="28"/>
          <w:lang w:val="bg-BG"/>
        </w:rPr>
        <w:t>г</w:t>
      </w:r>
      <w:r>
        <w:rPr>
          <w:rFonts w:ascii="Times New Roman" w:hAnsi="Times New Roman"/>
          <w:sz w:val="28"/>
          <w:lang w:val="ru-RU"/>
        </w:rPr>
        <w:t>.</w:t>
      </w:r>
      <w:r>
        <w:rPr>
          <w:rFonts w:ascii="Times New Roman" w:hAnsi="Times New Roman"/>
          <w:sz w:val="28"/>
          <w:lang w:val="ru-RU"/>
        </w:rPr>
        <w:tab/>
      </w:r>
      <w:r>
        <w:rPr>
          <w:rFonts w:ascii="Times New Roman" w:hAnsi="Times New Roman"/>
          <w:sz w:val="28"/>
          <w:lang w:val="ru-RU"/>
        </w:rPr>
        <w:tab/>
        <w:t>Утвърждавам:.....................</w:t>
      </w:r>
      <w:r>
        <w:rPr>
          <w:rFonts w:ascii="Times New Roman" w:hAnsi="Times New Roman"/>
          <w:sz w:val="28"/>
          <w:lang w:val="bg-BG"/>
        </w:rPr>
        <w:t>......</w:t>
      </w:r>
      <w:r>
        <w:rPr>
          <w:rFonts w:ascii="Times New Roman" w:hAnsi="Times New Roman"/>
          <w:sz w:val="28"/>
          <w:lang w:val="ru-RU"/>
        </w:rPr>
        <w:t>...</w:t>
      </w:r>
    </w:p>
    <w:p w14:paraId="15F1E7B2" w14:textId="77777777" w:rsidR="00B33836" w:rsidRDefault="00B33836" w:rsidP="00B33836">
      <w:pPr>
        <w:rPr>
          <w:rFonts w:ascii="Times New Roman" w:hAnsi="Times New Roman"/>
          <w:sz w:val="28"/>
          <w:lang w:val="bg-BG"/>
        </w:rPr>
      </w:pPr>
      <w:r>
        <w:rPr>
          <w:rFonts w:ascii="Times New Roman" w:hAnsi="Times New Roman"/>
          <w:sz w:val="28"/>
          <w:lang w:val="ru-RU"/>
        </w:rPr>
        <w:t>Дата на предаване:  15.02</w:t>
      </w:r>
      <w:r>
        <w:rPr>
          <w:rFonts w:ascii="Times New Roman" w:hAnsi="Times New Roman"/>
          <w:sz w:val="28"/>
          <w:lang w:val="bg-BG"/>
        </w:rPr>
        <w:t>.</w:t>
      </w:r>
      <w:r>
        <w:rPr>
          <w:rFonts w:ascii="Times New Roman" w:hAnsi="Times New Roman"/>
          <w:sz w:val="28"/>
          <w:lang w:val="ru-RU"/>
        </w:rPr>
        <w:t xml:space="preserve">2020 </w:t>
      </w:r>
      <w:r>
        <w:rPr>
          <w:rFonts w:ascii="Times New Roman" w:hAnsi="Times New Roman"/>
          <w:sz w:val="28"/>
          <w:lang w:val="bg-BG"/>
        </w:rPr>
        <w:t>г</w:t>
      </w:r>
      <w:r>
        <w:rPr>
          <w:rFonts w:ascii="Times New Roman" w:hAnsi="Times New Roman"/>
          <w:sz w:val="28"/>
          <w:lang w:val="ru-RU"/>
        </w:rPr>
        <w:t>.</w:t>
      </w:r>
      <w:r>
        <w:rPr>
          <w:rFonts w:ascii="Times New Roman" w:hAnsi="Times New Roman"/>
          <w:sz w:val="28"/>
          <w:lang w:val="bg-BG"/>
        </w:rPr>
        <w:tab/>
      </w:r>
      <w:r>
        <w:rPr>
          <w:rFonts w:ascii="Times New Roman" w:hAnsi="Times New Roman"/>
          <w:sz w:val="28"/>
          <w:lang w:val="bg-BG"/>
        </w:rPr>
        <w:tab/>
        <w:t>/проф. д-р инж. Т. Василева/</w:t>
      </w:r>
    </w:p>
    <w:p w14:paraId="7C524E82" w14:textId="77777777" w:rsidR="00B33836" w:rsidRDefault="00B33836" w:rsidP="00B33836">
      <w:pPr>
        <w:rPr>
          <w:rFonts w:ascii="Times New Roman" w:hAnsi="Times New Roman"/>
          <w:sz w:val="28"/>
          <w:lang w:val="ru-RU"/>
        </w:rPr>
      </w:pPr>
    </w:p>
    <w:p w14:paraId="7C9ACFED" w14:textId="77777777" w:rsidR="00B33836" w:rsidRDefault="00B33836" w:rsidP="00B33836">
      <w:pPr>
        <w:rPr>
          <w:rFonts w:ascii="Times New Roman" w:hAnsi="Times New Roman"/>
          <w:sz w:val="28"/>
          <w:lang w:val="ru-RU"/>
        </w:rPr>
      </w:pPr>
    </w:p>
    <w:p w14:paraId="5A27BD4B" w14:textId="77777777" w:rsidR="00B33836" w:rsidRPr="00EE254E" w:rsidRDefault="00B33836" w:rsidP="00B33836">
      <w:pPr>
        <w:rPr>
          <w:rFonts w:ascii="Times New Roman" w:hAnsi="Times New Roman"/>
          <w:sz w:val="12"/>
          <w:lang w:val="ru-RU"/>
        </w:rPr>
      </w:pPr>
    </w:p>
    <w:p w14:paraId="4195CC60" w14:textId="77777777" w:rsidR="00B33836" w:rsidRDefault="00B33836" w:rsidP="00B33836">
      <w:pPr>
        <w:rPr>
          <w:rFonts w:ascii="Times New Roman" w:hAnsi="Times New Roman"/>
          <w:sz w:val="28"/>
          <w:lang w:val="ru-RU"/>
        </w:rPr>
      </w:pPr>
    </w:p>
    <w:p w14:paraId="2ACE4875" w14:textId="77777777" w:rsidR="00B33836" w:rsidRDefault="00B33836" w:rsidP="00B33836">
      <w:pPr>
        <w:rPr>
          <w:rFonts w:ascii="Times New Roman" w:hAnsi="Times New Roman"/>
          <w:sz w:val="28"/>
          <w:lang w:val="ru-RU"/>
        </w:rPr>
      </w:pPr>
    </w:p>
    <w:p w14:paraId="46BE7237" w14:textId="77777777" w:rsidR="00B33836" w:rsidRDefault="00B33836" w:rsidP="00B33836">
      <w:pPr>
        <w:jc w:val="center"/>
        <w:rPr>
          <w:rFonts w:ascii="Times New Roman" w:hAnsi="Times New Roman"/>
          <w:b/>
          <w:sz w:val="48"/>
          <w:lang w:val="ru-RU"/>
        </w:rPr>
      </w:pPr>
      <w:r>
        <w:rPr>
          <w:rFonts w:ascii="Times New Roman" w:hAnsi="Times New Roman"/>
          <w:b/>
          <w:sz w:val="48"/>
          <w:lang w:val="ru-RU"/>
        </w:rPr>
        <w:t>ЗАДАНИЕ</w:t>
      </w:r>
    </w:p>
    <w:p w14:paraId="13308D49" w14:textId="77777777" w:rsidR="00B33836" w:rsidRDefault="00B33836" w:rsidP="00B33836">
      <w:pPr>
        <w:jc w:val="center"/>
        <w:rPr>
          <w:rFonts w:ascii="Times New Roman" w:hAnsi="Times New Roman"/>
          <w:b/>
          <w:sz w:val="48"/>
          <w:lang w:val="ru-RU"/>
        </w:rPr>
      </w:pPr>
      <w:r>
        <w:rPr>
          <w:rFonts w:ascii="Times New Roman" w:hAnsi="Times New Roman"/>
          <w:b/>
          <w:sz w:val="48"/>
          <w:lang w:val="ru-RU"/>
        </w:rPr>
        <w:t>за дипломна работа</w:t>
      </w:r>
    </w:p>
    <w:p w14:paraId="48A8F32D" w14:textId="77777777" w:rsidR="00B33836" w:rsidRDefault="00B33836" w:rsidP="00B33836">
      <w:pPr>
        <w:rPr>
          <w:rFonts w:ascii="Times New Roman" w:hAnsi="Times New Roman"/>
          <w:sz w:val="28"/>
          <w:lang w:val="ru-RU"/>
        </w:rPr>
      </w:pPr>
    </w:p>
    <w:p w14:paraId="1485CE08" w14:textId="77777777" w:rsidR="00B33836" w:rsidRPr="007C24C9" w:rsidRDefault="00B33836" w:rsidP="00B33836">
      <w:pPr>
        <w:jc w:val="center"/>
        <w:rPr>
          <w:rFonts w:ascii="Times New Roman" w:hAnsi="Times New Roman"/>
          <w:sz w:val="28"/>
          <w:lang w:val="ru-RU"/>
        </w:rPr>
      </w:pPr>
      <w:r>
        <w:rPr>
          <w:rFonts w:ascii="Times New Roman" w:hAnsi="Times New Roman"/>
          <w:sz w:val="28"/>
          <w:lang w:val="ru-RU"/>
        </w:rPr>
        <w:t xml:space="preserve">на ученика </w:t>
      </w:r>
      <w:r>
        <w:rPr>
          <w:rFonts w:ascii="Times New Roman" w:hAnsi="Times New Roman"/>
          <w:sz w:val="28"/>
          <w:lang w:val="bg-BG"/>
        </w:rPr>
        <w:t xml:space="preserve">Мартин Василев Пенев </w:t>
      </w:r>
      <w:r>
        <w:rPr>
          <w:rFonts w:ascii="Times New Roman" w:hAnsi="Times New Roman"/>
          <w:sz w:val="28"/>
          <w:lang w:val="ru-RU"/>
        </w:rPr>
        <w:t>12A клас</w:t>
      </w:r>
    </w:p>
    <w:p w14:paraId="6C3DC3B9" w14:textId="77777777" w:rsidR="00B33836" w:rsidRDefault="00B33836" w:rsidP="00B33836">
      <w:pPr>
        <w:rPr>
          <w:rFonts w:ascii="Times New Roman" w:hAnsi="Times New Roman"/>
          <w:sz w:val="28"/>
          <w:lang w:val="ru-RU"/>
        </w:rPr>
      </w:pPr>
    </w:p>
    <w:p w14:paraId="188A809A" w14:textId="77777777" w:rsidR="00B33836" w:rsidRDefault="00B33836" w:rsidP="00B33836">
      <w:pPr>
        <w:rPr>
          <w:rFonts w:ascii="Times New Roman" w:hAnsi="Times New Roman"/>
          <w:sz w:val="28"/>
          <w:lang w:val="ru-RU"/>
        </w:rPr>
      </w:pPr>
    </w:p>
    <w:p w14:paraId="1474591B" w14:textId="77777777" w:rsidR="00B33836" w:rsidRPr="00C00CF0" w:rsidRDefault="00B33836" w:rsidP="00EE5A3F">
      <w:pPr>
        <w:jc w:val="center"/>
        <w:rPr>
          <w:rFonts w:ascii="Times New Roman" w:hAnsi="Times New Roman"/>
          <w:sz w:val="28"/>
        </w:rPr>
      </w:pPr>
      <w:r w:rsidRPr="00B40BAC">
        <w:rPr>
          <w:rFonts w:ascii="Times New Roman" w:hAnsi="Times New Roman"/>
          <w:sz w:val="28"/>
          <w:lang w:val="ru-RU"/>
        </w:rPr>
        <w:t xml:space="preserve">Тема: </w:t>
      </w:r>
      <w:r w:rsidR="00EE5A3F" w:rsidRPr="00DB09DA">
        <w:rPr>
          <w:rFonts w:ascii="Times New Roman" w:hAnsi="Times New Roman"/>
          <w:sz w:val="28"/>
          <w:lang w:val="bg-BG"/>
        </w:rPr>
        <w:t>Мобилно приложение</w:t>
      </w:r>
      <w:r w:rsidR="00EE5A3F">
        <w:rPr>
          <w:rFonts w:ascii="Times New Roman" w:hAnsi="Times New Roman"/>
          <w:sz w:val="28"/>
        </w:rPr>
        <w:t xml:space="preserve"> </w:t>
      </w:r>
      <w:r w:rsidR="00EE5A3F">
        <w:rPr>
          <w:rFonts w:ascii="Times New Roman" w:hAnsi="Times New Roman"/>
          <w:sz w:val="28"/>
          <w:lang w:val="bg-BG"/>
        </w:rPr>
        <w:t>социална мрежа за готвачи</w:t>
      </w:r>
      <w:r w:rsidR="00EE5A3F" w:rsidRPr="00DB09DA">
        <w:rPr>
          <w:rFonts w:ascii="Times New Roman" w:hAnsi="Times New Roman"/>
          <w:sz w:val="28"/>
          <w:lang w:val="bg-BG"/>
        </w:rPr>
        <w:t xml:space="preserve"> </w:t>
      </w:r>
      <w:r w:rsidR="00EE5A3F">
        <w:rPr>
          <w:rFonts w:ascii="Times New Roman" w:hAnsi="Times New Roman"/>
          <w:sz w:val="28"/>
          <w:lang w:val="bg-BG"/>
        </w:rPr>
        <w:t>и любители на готвенето</w:t>
      </w:r>
      <w:r w:rsidR="00C00CF0">
        <w:rPr>
          <w:rFonts w:ascii="Times New Roman" w:hAnsi="Times New Roman"/>
          <w:sz w:val="28"/>
        </w:rPr>
        <w:t xml:space="preserve"> - “EverydayChef”</w:t>
      </w:r>
    </w:p>
    <w:p w14:paraId="4E8B2D62" w14:textId="77777777" w:rsidR="00B33836" w:rsidRDefault="00B33836" w:rsidP="00B33836">
      <w:pPr>
        <w:ind w:left="2166" w:hanging="1740"/>
        <w:rPr>
          <w:rFonts w:ascii="Times New Roman" w:hAnsi="Times New Roman"/>
          <w:sz w:val="28"/>
          <w:lang w:val="ru-RU"/>
        </w:rPr>
      </w:pPr>
    </w:p>
    <w:p w14:paraId="4C58FADE" w14:textId="77777777" w:rsidR="00B33836" w:rsidRPr="00EE254E" w:rsidRDefault="00B33836" w:rsidP="00EE254E">
      <w:pPr>
        <w:pStyle w:val="ListParagraph"/>
        <w:numPr>
          <w:ilvl w:val="0"/>
          <w:numId w:val="2"/>
        </w:numPr>
        <w:spacing w:after="120"/>
        <w:contextualSpacing w:val="0"/>
        <w:rPr>
          <w:rFonts w:ascii="Times New Roman" w:hAnsi="Times New Roman"/>
          <w:sz w:val="28"/>
          <w:lang w:val="ru-RU"/>
        </w:rPr>
      </w:pPr>
      <w:r w:rsidRPr="00B40BAC">
        <w:rPr>
          <w:rFonts w:ascii="Times New Roman" w:hAnsi="Times New Roman"/>
          <w:sz w:val="28"/>
          <w:lang w:val="ru-RU"/>
        </w:rPr>
        <w:t>Изисквания:</w:t>
      </w:r>
    </w:p>
    <w:p w14:paraId="0C9CF091" w14:textId="77777777" w:rsidR="00B33836" w:rsidRPr="00CA55BF" w:rsidRDefault="00B33836" w:rsidP="00EE254E">
      <w:pPr>
        <w:pStyle w:val="ListParagraph"/>
        <w:numPr>
          <w:ilvl w:val="0"/>
          <w:numId w:val="3"/>
        </w:numPr>
        <w:spacing w:after="120"/>
        <w:contextualSpacing w:val="0"/>
        <w:rPr>
          <w:rFonts w:ascii="Times New Roman" w:hAnsi="Times New Roman"/>
          <w:vanish/>
          <w:sz w:val="28"/>
          <w:lang w:val="bg-BG"/>
        </w:rPr>
      </w:pPr>
    </w:p>
    <w:p w14:paraId="7BC59CF3" w14:textId="77777777" w:rsidR="00B33836" w:rsidRPr="00CA55BF" w:rsidRDefault="00B33836" w:rsidP="00EE254E">
      <w:pPr>
        <w:pStyle w:val="ListParagraph"/>
        <w:numPr>
          <w:ilvl w:val="0"/>
          <w:numId w:val="3"/>
        </w:numPr>
        <w:spacing w:after="120"/>
        <w:contextualSpacing w:val="0"/>
        <w:rPr>
          <w:rFonts w:ascii="Times New Roman" w:hAnsi="Times New Roman"/>
          <w:vanish/>
          <w:sz w:val="28"/>
          <w:lang w:val="bg-BG"/>
        </w:rPr>
      </w:pPr>
    </w:p>
    <w:p w14:paraId="672311E8" w14:textId="77777777" w:rsidR="00B33836" w:rsidRPr="00B40BAC" w:rsidRDefault="00B33836" w:rsidP="00EE254E">
      <w:pPr>
        <w:pStyle w:val="ListParagraph"/>
        <w:numPr>
          <w:ilvl w:val="1"/>
          <w:numId w:val="3"/>
        </w:numPr>
        <w:contextualSpacing w:val="0"/>
        <w:rPr>
          <w:rFonts w:ascii="Times New Roman" w:hAnsi="Times New Roman"/>
          <w:sz w:val="28"/>
          <w:lang w:val="ru-RU"/>
        </w:rPr>
      </w:pPr>
      <w:r w:rsidRPr="00B40BAC">
        <w:rPr>
          <w:rFonts w:ascii="Times New Roman" w:hAnsi="Times New Roman"/>
          <w:sz w:val="28"/>
          <w:lang w:val="bg-BG"/>
        </w:rPr>
        <w:t>Регистрация и логин чрез имейл и чрез фейсбук</w:t>
      </w:r>
    </w:p>
    <w:p w14:paraId="4772E665" w14:textId="77777777" w:rsidR="00B33836" w:rsidRPr="00B40BAC" w:rsidRDefault="00B33836" w:rsidP="00B33836">
      <w:pPr>
        <w:pStyle w:val="ListParagraph"/>
        <w:numPr>
          <w:ilvl w:val="1"/>
          <w:numId w:val="3"/>
        </w:numPr>
        <w:rPr>
          <w:rFonts w:ascii="Times New Roman" w:hAnsi="Times New Roman"/>
          <w:sz w:val="28"/>
        </w:rPr>
      </w:pPr>
      <w:r w:rsidRPr="00B40BAC">
        <w:rPr>
          <w:rFonts w:ascii="Times New Roman" w:hAnsi="Times New Roman"/>
          <w:sz w:val="28"/>
          <w:lang w:val="bg-BG"/>
        </w:rPr>
        <w:t>Създаване и менажиране на семейства или взимане на съществуващи такива от фейсбук</w:t>
      </w:r>
    </w:p>
    <w:p w14:paraId="1DFD86DD" w14:textId="77777777" w:rsidR="00B33836" w:rsidRPr="00B40BAC" w:rsidRDefault="00B33836" w:rsidP="00B33836">
      <w:pPr>
        <w:pStyle w:val="ListParagraph"/>
        <w:numPr>
          <w:ilvl w:val="1"/>
          <w:numId w:val="3"/>
        </w:numPr>
        <w:rPr>
          <w:rFonts w:ascii="Times New Roman" w:hAnsi="Times New Roman"/>
          <w:sz w:val="28"/>
          <w:lang w:val="bg-BG"/>
        </w:rPr>
      </w:pPr>
      <w:r w:rsidRPr="00B40BAC">
        <w:rPr>
          <w:rFonts w:ascii="Times New Roman" w:hAnsi="Times New Roman"/>
          <w:sz w:val="28"/>
          <w:lang w:val="bg-BG"/>
        </w:rPr>
        <w:t>Списък за пазаруване за всяко семейство</w:t>
      </w:r>
    </w:p>
    <w:p w14:paraId="222B7B6B" w14:textId="77777777" w:rsidR="00B33836" w:rsidRPr="00B40BAC" w:rsidRDefault="00B33836" w:rsidP="00B33836">
      <w:pPr>
        <w:pStyle w:val="ListParagraph"/>
        <w:numPr>
          <w:ilvl w:val="1"/>
          <w:numId w:val="3"/>
        </w:numPr>
        <w:rPr>
          <w:rFonts w:ascii="Times New Roman" w:hAnsi="Times New Roman"/>
          <w:sz w:val="28"/>
          <w:lang w:val="bg-BG"/>
        </w:rPr>
      </w:pPr>
      <w:r w:rsidRPr="00B40BAC">
        <w:rPr>
          <w:rFonts w:ascii="Times New Roman" w:hAnsi="Times New Roman"/>
          <w:sz w:val="28"/>
          <w:lang w:val="bg-BG"/>
        </w:rPr>
        <w:t>Налични продукти за всяко семейство</w:t>
      </w:r>
    </w:p>
    <w:p w14:paraId="792A7502" w14:textId="77777777" w:rsidR="00B33836" w:rsidRPr="00B40BAC" w:rsidRDefault="00B33836" w:rsidP="00B33836">
      <w:pPr>
        <w:pStyle w:val="ListParagraph"/>
        <w:numPr>
          <w:ilvl w:val="1"/>
          <w:numId w:val="3"/>
        </w:numPr>
        <w:rPr>
          <w:rFonts w:ascii="Times New Roman" w:hAnsi="Times New Roman"/>
          <w:sz w:val="28"/>
          <w:lang w:val="bg-BG"/>
        </w:rPr>
      </w:pPr>
      <w:r w:rsidRPr="00B40BAC">
        <w:rPr>
          <w:rFonts w:ascii="Times New Roman" w:hAnsi="Times New Roman"/>
          <w:sz w:val="28"/>
          <w:lang w:val="bg-BG"/>
        </w:rPr>
        <w:t>Създаване и менажиране на рецепти</w:t>
      </w:r>
    </w:p>
    <w:p w14:paraId="6CD7D652" w14:textId="77777777" w:rsidR="00B33836" w:rsidRPr="00B40BAC" w:rsidRDefault="00B33836" w:rsidP="00B33836">
      <w:pPr>
        <w:pStyle w:val="ListParagraph"/>
        <w:numPr>
          <w:ilvl w:val="1"/>
          <w:numId w:val="3"/>
        </w:numPr>
        <w:rPr>
          <w:rFonts w:ascii="Times New Roman" w:hAnsi="Times New Roman"/>
          <w:sz w:val="28"/>
          <w:lang w:val="bg-BG"/>
        </w:rPr>
      </w:pPr>
      <w:r w:rsidRPr="00B40BAC">
        <w:rPr>
          <w:rFonts w:ascii="Times New Roman" w:hAnsi="Times New Roman"/>
          <w:sz w:val="28"/>
          <w:lang w:val="bg-BG"/>
        </w:rPr>
        <w:t>Оценяване на рецепти</w:t>
      </w:r>
    </w:p>
    <w:p w14:paraId="2F45E6B9" w14:textId="77777777" w:rsidR="00B33836" w:rsidRPr="00B40BAC" w:rsidRDefault="00B33836" w:rsidP="00B33836">
      <w:pPr>
        <w:pStyle w:val="ListParagraph"/>
        <w:numPr>
          <w:ilvl w:val="1"/>
          <w:numId w:val="3"/>
        </w:numPr>
        <w:rPr>
          <w:rFonts w:ascii="Times New Roman" w:hAnsi="Times New Roman"/>
          <w:sz w:val="28"/>
          <w:lang w:val="bg-BG"/>
        </w:rPr>
      </w:pPr>
      <w:r w:rsidRPr="00B40BAC">
        <w:rPr>
          <w:rFonts w:ascii="Times New Roman" w:hAnsi="Times New Roman"/>
          <w:sz w:val="28"/>
          <w:lang w:val="bg-BG"/>
        </w:rPr>
        <w:t>Любими рецепти на всеки един потребител</w:t>
      </w:r>
    </w:p>
    <w:p w14:paraId="27B12671" w14:textId="77777777" w:rsidR="00B33836" w:rsidRPr="00B40BAC" w:rsidRDefault="00B33836" w:rsidP="00EE254E">
      <w:pPr>
        <w:pStyle w:val="ListParagraph"/>
        <w:numPr>
          <w:ilvl w:val="1"/>
          <w:numId w:val="3"/>
        </w:numPr>
        <w:contextualSpacing w:val="0"/>
        <w:rPr>
          <w:rFonts w:ascii="Times New Roman" w:hAnsi="Times New Roman"/>
          <w:sz w:val="28"/>
          <w:lang w:val="bg-BG"/>
        </w:rPr>
      </w:pPr>
      <w:r w:rsidRPr="00B40BAC">
        <w:rPr>
          <w:rFonts w:ascii="Times New Roman" w:hAnsi="Times New Roman"/>
          <w:sz w:val="28"/>
          <w:lang w:val="bg-BG"/>
        </w:rPr>
        <w:t xml:space="preserve">Търсачка на рецепти по налични продукти </w:t>
      </w:r>
    </w:p>
    <w:p w14:paraId="521C91B8" w14:textId="77777777" w:rsidR="00B33836" w:rsidRPr="00B40BAC" w:rsidRDefault="00B33836" w:rsidP="00EE254E">
      <w:pPr>
        <w:pStyle w:val="ListParagraph"/>
        <w:numPr>
          <w:ilvl w:val="1"/>
          <w:numId w:val="3"/>
        </w:numPr>
        <w:spacing w:after="360"/>
        <w:contextualSpacing w:val="0"/>
        <w:rPr>
          <w:rFonts w:ascii="Times New Roman" w:hAnsi="Times New Roman"/>
          <w:sz w:val="28"/>
          <w:lang w:val="bg-BG"/>
        </w:rPr>
      </w:pPr>
      <w:r w:rsidRPr="00B40BAC">
        <w:rPr>
          <w:rFonts w:ascii="Times New Roman" w:hAnsi="Times New Roman"/>
          <w:sz w:val="28"/>
          <w:lang w:val="bg-BG"/>
        </w:rPr>
        <w:t>Нотификации при различни събития</w:t>
      </w:r>
    </w:p>
    <w:p w14:paraId="2D0F236D" w14:textId="77777777" w:rsidR="00B33836" w:rsidRPr="00B40BAC" w:rsidRDefault="00B33836" w:rsidP="00EE254E">
      <w:pPr>
        <w:pStyle w:val="ListParagraph"/>
        <w:numPr>
          <w:ilvl w:val="0"/>
          <w:numId w:val="2"/>
        </w:numPr>
        <w:contextualSpacing w:val="0"/>
        <w:rPr>
          <w:rFonts w:ascii="Times New Roman" w:hAnsi="Times New Roman"/>
          <w:sz w:val="28"/>
          <w:lang w:val="ru-RU"/>
        </w:rPr>
      </w:pPr>
      <w:r w:rsidRPr="00B40BAC">
        <w:rPr>
          <w:rFonts w:ascii="Times New Roman" w:hAnsi="Times New Roman"/>
          <w:sz w:val="28"/>
          <w:lang w:val="ru-RU"/>
        </w:rPr>
        <w:t>Съдържание</w:t>
      </w:r>
      <w:r w:rsidRPr="00B40BAC">
        <w:rPr>
          <w:rFonts w:ascii="Times New Roman" w:hAnsi="Times New Roman"/>
          <w:sz w:val="28"/>
          <w:lang w:val="ru-RU"/>
        </w:rPr>
        <w:tab/>
      </w:r>
      <w:r w:rsidR="00026843">
        <w:rPr>
          <w:rFonts w:ascii="Times New Roman" w:hAnsi="Times New Roman"/>
          <w:sz w:val="28"/>
          <w:lang w:val="ru-RU"/>
        </w:rPr>
        <w:t xml:space="preserve"> </w:t>
      </w:r>
      <w:r w:rsidRPr="00B40BAC">
        <w:rPr>
          <w:rFonts w:ascii="Times New Roman" w:hAnsi="Times New Roman"/>
          <w:sz w:val="28"/>
          <w:lang w:val="ru-RU"/>
        </w:rPr>
        <w:t>3.1 Обзор</w:t>
      </w:r>
    </w:p>
    <w:p w14:paraId="38CECF6F" w14:textId="77777777" w:rsidR="00B33836" w:rsidRPr="00B40BAC" w:rsidRDefault="00B33836" w:rsidP="00B33836">
      <w:pPr>
        <w:pStyle w:val="ListParagraph"/>
        <w:ind w:left="2880"/>
        <w:rPr>
          <w:rFonts w:ascii="Times New Roman" w:hAnsi="Times New Roman"/>
          <w:sz w:val="28"/>
          <w:lang w:val="ru-RU"/>
        </w:rPr>
      </w:pPr>
      <w:r w:rsidRPr="00B40BAC">
        <w:rPr>
          <w:rFonts w:ascii="Times New Roman" w:hAnsi="Times New Roman"/>
          <w:sz w:val="28"/>
          <w:lang w:val="ru-RU"/>
        </w:rPr>
        <w:t>3.2 Същинска част</w:t>
      </w:r>
    </w:p>
    <w:p w14:paraId="70F8B00F" w14:textId="77777777" w:rsidR="00B33836" w:rsidRPr="00B40BAC" w:rsidRDefault="00B33836" w:rsidP="00B33836">
      <w:pPr>
        <w:pStyle w:val="ListParagraph"/>
        <w:ind w:left="2880"/>
        <w:rPr>
          <w:rFonts w:ascii="Times New Roman" w:hAnsi="Times New Roman"/>
          <w:sz w:val="28"/>
          <w:lang w:val="ru-RU"/>
        </w:rPr>
      </w:pPr>
      <w:r w:rsidRPr="00B40BAC">
        <w:rPr>
          <w:rFonts w:ascii="Times New Roman" w:hAnsi="Times New Roman"/>
          <w:sz w:val="28"/>
          <w:lang w:val="ru-RU"/>
        </w:rPr>
        <w:t>3.3 Приложение</w:t>
      </w:r>
    </w:p>
    <w:p w14:paraId="0F872E62" w14:textId="77777777" w:rsidR="00B33836" w:rsidRDefault="00B33836" w:rsidP="00B33836">
      <w:pPr>
        <w:rPr>
          <w:rFonts w:ascii="Times New Roman" w:hAnsi="Times New Roman"/>
          <w:sz w:val="28"/>
          <w:lang w:val="ru-RU"/>
        </w:rPr>
      </w:pPr>
    </w:p>
    <w:p w14:paraId="500B0DB0" w14:textId="77777777" w:rsidR="00B33836" w:rsidRDefault="00B33836" w:rsidP="00B33836">
      <w:pPr>
        <w:rPr>
          <w:rFonts w:ascii="Times New Roman" w:hAnsi="Times New Roman"/>
          <w:sz w:val="28"/>
          <w:lang w:val="ru-RU"/>
        </w:rPr>
      </w:pPr>
    </w:p>
    <w:p w14:paraId="5318F998" w14:textId="77777777" w:rsidR="00B33836" w:rsidRDefault="00B33836" w:rsidP="00EE254E">
      <w:pPr>
        <w:spacing w:after="360"/>
        <w:jc w:val="right"/>
        <w:rPr>
          <w:rFonts w:ascii="Times New Roman" w:hAnsi="Times New Roman"/>
          <w:sz w:val="28"/>
          <w:lang w:val="ru-RU"/>
        </w:rPr>
      </w:pPr>
      <w:r>
        <w:rPr>
          <w:rFonts w:ascii="Times New Roman" w:hAnsi="Times New Roman"/>
          <w:sz w:val="28"/>
          <w:lang w:val="ru-RU"/>
        </w:rPr>
        <w:t>Дипломант :...........................................</w:t>
      </w:r>
    </w:p>
    <w:p w14:paraId="002C2233" w14:textId="77777777" w:rsidR="00B33836" w:rsidRDefault="00B33836" w:rsidP="00EE254E">
      <w:pPr>
        <w:jc w:val="right"/>
        <w:rPr>
          <w:rFonts w:ascii="Times New Roman" w:hAnsi="Times New Roman"/>
          <w:sz w:val="28"/>
          <w:lang w:val="ru-RU"/>
        </w:rPr>
      </w:pPr>
      <w:r>
        <w:rPr>
          <w:rFonts w:ascii="Times New Roman" w:hAnsi="Times New Roman"/>
          <w:sz w:val="28"/>
          <w:lang w:val="ru-RU"/>
        </w:rPr>
        <w:t>Ръководител:..........................................</w:t>
      </w:r>
    </w:p>
    <w:p w14:paraId="3828BA2C" w14:textId="77777777" w:rsidR="00B33836" w:rsidRDefault="00B33836" w:rsidP="00EE254E">
      <w:pPr>
        <w:spacing w:after="360"/>
        <w:jc w:val="right"/>
        <w:rPr>
          <w:rFonts w:ascii="Times New Roman" w:hAnsi="Times New Roman"/>
          <w:sz w:val="28"/>
          <w:lang w:val="ru-RU"/>
        </w:rPr>
      </w:pPr>
      <w:r>
        <w:rPr>
          <w:rFonts w:ascii="Times New Roman" w:hAnsi="Times New Roman"/>
          <w:sz w:val="28"/>
          <w:lang w:val="ru-RU"/>
        </w:rPr>
        <w:t>/</w:t>
      </w:r>
      <w:r>
        <w:rPr>
          <w:rFonts w:ascii="Times New Roman" w:hAnsi="Times New Roman"/>
          <w:sz w:val="28"/>
          <w:lang w:val="bg-BG"/>
        </w:rPr>
        <w:t>Александър Илиев</w:t>
      </w:r>
      <w:r>
        <w:rPr>
          <w:rFonts w:ascii="Times New Roman" w:hAnsi="Times New Roman"/>
          <w:sz w:val="28"/>
          <w:lang w:val="ru-RU"/>
        </w:rPr>
        <w:t>/</w:t>
      </w:r>
    </w:p>
    <w:p w14:paraId="0D7AF3F2" w14:textId="77777777" w:rsidR="00B33836" w:rsidRDefault="00B33836" w:rsidP="00EE254E">
      <w:pPr>
        <w:jc w:val="right"/>
        <w:rPr>
          <w:rFonts w:ascii="Times New Roman" w:hAnsi="Times New Roman"/>
          <w:sz w:val="28"/>
          <w:lang w:val="ru-RU"/>
        </w:rPr>
      </w:pPr>
      <w:r>
        <w:rPr>
          <w:rFonts w:ascii="Times New Roman" w:hAnsi="Times New Roman"/>
          <w:sz w:val="28"/>
          <w:lang w:val="ru-RU"/>
        </w:rPr>
        <w:t>Директор:................................................</w:t>
      </w:r>
    </w:p>
    <w:p w14:paraId="40ED3121" w14:textId="77777777" w:rsidR="00026843" w:rsidRPr="00026843" w:rsidRDefault="00B33836" w:rsidP="00EE254E">
      <w:pPr>
        <w:spacing w:after="240"/>
        <w:jc w:val="center"/>
        <w:rPr>
          <w:rFonts w:ascii="Times New Roman" w:hAnsi="Times New Roman"/>
          <w:sz w:val="28"/>
          <w:lang w:val="bg-BG"/>
        </w:rPr>
        <w:sectPr w:rsidR="00026843" w:rsidRPr="00026843" w:rsidSect="00026843">
          <w:headerReference w:type="default" r:id="rId9"/>
          <w:type w:val="continuous"/>
          <w:pgSz w:w="11906" w:h="16838"/>
          <w:pgMar w:top="1440" w:right="1440" w:bottom="1440" w:left="1440" w:header="708" w:footer="708" w:gutter="0"/>
          <w:cols w:space="708"/>
          <w:docGrid w:linePitch="360"/>
        </w:sectPr>
      </w:pPr>
      <w:r>
        <w:rPr>
          <w:rFonts w:ascii="Times New Roman" w:hAnsi="Times New Roman"/>
          <w:sz w:val="28"/>
          <w:lang w:val="bg-BG"/>
        </w:rPr>
        <w:t xml:space="preserve">                                                                            </w:t>
      </w:r>
      <w:r>
        <w:rPr>
          <w:rFonts w:ascii="Times New Roman" w:hAnsi="Times New Roman"/>
          <w:sz w:val="28"/>
          <w:lang w:val="ru-RU"/>
        </w:rPr>
        <w:t xml:space="preserve">/ </w:t>
      </w:r>
      <w:r>
        <w:rPr>
          <w:rFonts w:ascii="Times New Roman" w:hAnsi="Times New Roman"/>
          <w:sz w:val="28"/>
          <w:lang w:val="bg-BG"/>
        </w:rPr>
        <w:t>доц. д-р инж. Ст. Стефанова /</w:t>
      </w:r>
    </w:p>
    <w:p w14:paraId="66828AE3" w14:textId="77777777" w:rsidR="00407088" w:rsidRPr="00DB09DA" w:rsidRDefault="00407088">
      <w:pPr>
        <w:suppressAutoHyphens w:val="0"/>
        <w:overflowPunct/>
        <w:autoSpaceDE/>
        <w:spacing w:after="160" w:line="259" w:lineRule="auto"/>
        <w:textAlignment w:val="auto"/>
        <w:rPr>
          <w:rFonts w:asciiTheme="minorHAnsi" w:hAnsiTheme="minorHAnsi"/>
          <w:sz w:val="40"/>
          <w:lang w:val="bg-BG"/>
        </w:rPr>
      </w:pPr>
      <w:r w:rsidRPr="00DB09DA">
        <w:rPr>
          <w:rFonts w:asciiTheme="minorHAnsi" w:hAnsiTheme="minorHAnsi"/>
          <w:sz w:val="40"/>
          <w:lang w:val="bg-BG"/>
        </w:rPr>
        <w:lastRenderedPageBreak/>
        <w:br w:type="page"/>
      </w:r>
    </w:p>
    <w:p w14:paraId="391726BE" w14:textId="77777777" w:rsidR="00407088" w:rsidRPr="00555F04" w:rsidRDefault="00407088" w:rsidP="00B33836">
      <w:pPr>
        <w:spacing w:after="240"/>
        <w:jc w:val="center"/>
        <w:rPr>
          <w:rFonts w:ascii="Times New Roman" w:hAnsi="Times New Roman"/>
          <w:b/>
          <w:sz w:val="40"/>
          <w:lang w:val="bg-BG"/>
        </w:rPr>
      </w:pPr>
      <w:r w:rsidRPr="00555F04">
        <w:rPr>
          <w:rFonts w:ascii="Times New Roman" w:hAnsi="Times New Roman"/>
          <w:b/>
          <w:sz w:val="40"/>
          <w:lang w:val="bg-BG"/>
        </w:rPr>
        <w:lastRenderedPageBreak/>
        <w:t>УВОД</w:t>
      </w:r>
    </w:p>
    <w:p w14:paraId="48361FAA" w14:textId="77777777" w:rsidR="00FB4D2E" w:rsidRPr="00DB09DA" w:rsidRDefault="00FB4D2E" w:rsidP="00407088">
      <w:pPr>
        <w:rPr>
          <w:rFonts w:ascii="Times New Roman" w:hAnsi="Times New Roman"/>
          <w:b/>
          <w:lang w:val="bg-BG"/>
        </w:rPr>
      </w:pPr>
    </w:p>
    <w:p w14:paraId="5F699206" w14:textId="4D42CF00" w:rsidR="00FB4D2E" w:rsidRDefault="00FB4D2E" w:rsidP="001A4AF0">
      <w:pPr>
        <w:spacing w:line="360" w:lineRule="auto"/>
        <w:ind w:firstLine="708"/>
        <w:jc w:val="both"/>
        <w:rPr>
          <w:rFonts w:ascii="Times New Roman" w:hAnsi="Times New Roman"/>
          <w:sz w:val="28"/>
          <w:lang w:val="bg-BG"/>
        </w:rPr>
      </w:pPr>
      <w:r w:rsidRPr="00DB09DA">
        <w:rPr>
          <w:rFonts w:ascii="Times New Roman" w:hAnsi="Times New Roman"/>
          <w:sz w:val="28"/>
          <w:lang w:val="bg-BG"/>
        </w:rPr>
        <w:t>В</w:t>
      </w:r>
      <w:r w:rsidR="00791DC5">
        <w:rPr>
          <w:rFonts w:ascii="Times New Roman" w:hAnsi="Times New Roman"/>
          <w:sz w:val="28"/>
          <w:lang w:val="bg-BG"/>
        </w:rPr>
        <w:t xml:space="preserve"> ежедневието си</w:t>
      </w:r>
      <w:r w:rsidRPr="00DB09DA">
        <w:rPr>
          <w:rFonts w:ascii="Times New Roman" w:hAnsi="Times New Roman"/>
          <w:sz w:val="28"/>
          <w:lang w:val="bg-BG"/>
        </w:rPr>
        <w:t xml:space="preserve"> човек много пъти на ден си задава въпроса</w:t>
      </w:r>
      <w:r w:rsidR="00DB09DA">
        <w:rPr>
          <w:rFonts w:ascii="Times New Roman" w:hAnsi="Times New Roman"/>
          <w:sz w:val="28"/>
          <w:lang w:val="bg-BG"/>
        </w:rPr>
        <w:t>:</w:t>
      </w:r>
      <w:r w:rsidRPr="00DB09DA">
        <w:rPr>
          <w:rFonts w:ascii="Times New Roman" w:hAnsi="Times New Roman"/>
          <w:sz w:val="28"/>
          <w:lang w:val="bg-BG"/>
        </w:rPr>
        <w:t xml:space="preserve"> „Какво ще закусвам/обядвам/вечерям днес?“. Понякога липсват продукти за желаното от него ястие, друг път липсват идеи за това какво д</w:t>
      </w:r>
      <w:r w:rsidR="00500847">
        <w:rPr>
          <w:rFonts w:ascii="Times New Roman" w:hAnsi="Times New Roman"/>
          <w:sz w:val="28"/>
          <w:lang w:val="bg-BG"/>
        </w:rPr>
        <w:t>а си сготви или знания за това как да го направи,</w:t>
      </w:r>
      <w:r w:rsidRPr="00DB09DA">
        <w:rPr>
          <w:rFonts w:ascii="Times New Roman" w:hAnsi="Times New Roman"/>
          <w:sz w:val="28"/>
          <w:lang w:val="bg-BG"/>
        </w:rPr>
        <w:t xml:space="preserve"> а често </w:t>
      </w:r>
      <w:r w:rsidR="006D1108" w:rsidRPr="00DB09DA">
        <w:rPr>
          <w:rFonts w:ascii="Times New Roman" w:hAnsi="Times New Roman"/>
          <w:sz w:val="28"/>
          <w:lang w:val="bg-BG"/>
        </w:rPr>
        <w:t>ли</w:t>
      </w:r>
      <w:r w:rsidRPr="00DB09DA">
        <w:rPr>
          <w:rFonts w:ascii="Times New Roman" w:hAnsi="Times New Roman"/>
          <w:sz w:val="28"/>
          <w:lang w:val="bg-BG"/>
        </w:rPr>
        <w:t>п</w:t>
      </w:r>
      <w:r w:rsidR="006D1108" w:rsidRPr="00DB09DA">
        <w:rPr>
          <w:rFonts w:ascii="Times New Roman" w:hAnsi="Times New Roman"/>
          <w:sz w:val="28"/>
          <w:lang w:val="bg-BG"/>
        </w:rPr>
        <w:t>с</w:t>
      </w:r>
      <w:r w:rsidRPr="00DB09DA">
        <w:rPr>
          <w:rFonts w:ascii="Times New Roman" w:hAnsi="Times New Roman"/>
          <w:sz w:val="28"/>
          <w:lang w:val="bg-BG"/>
        </w:rPr>
        <w:t xml:space="preserve">ват и </w:t>
      </w:r>
      <w:r w:rsidR="00500847">
        <w:rPr>
          <w:rFonts w:ascii="Times New Roman" w:hAnsi="Times New Roman"/>
          <w:sz w:val="28"/>
          <w:lang w:val="bg-BG"/>
        </w:rPr>
        <w:t>трите</w:t>
      </w:r>
      <w:r w:rsidRPr="00DB09DA">
        <w:rPr>
          <w:rFonts w:ascii="Times New Roman" w:hAnsi="Times New Roman"/>
          <w:sz w:val="28"/>
          <w:lang w:val="bg-BG"/>
        </w:rPr>
        <w:t xml:space="preserve">. </w:t>
      </w:r>
      <w:r w:rsidR="00500847">
        <w:rPr>
          <w:rFonts w:ascii="Times New Roman" w:hAnsi="Times New Roman"/>
          <w:sz w:val="28"/>
          <w:lang w:val="bg-BG"/>
        </w:rPr>
        <w:t>Приложението „</w:t>
      </w:r>
      <w:r w:rsidR="00EE5A3F">
        <w:rPr>
          <w:rFonts w:ascii="Times New Roman" w:hAnsi="Times New Roman"/>
          <w:sz w:val="28"/>
          <w:lang w:val="bg-BG"/>
        </w:rPr>
        <w:t>EverydayChef</w:t>
      </w:r>
      <w:r w:rsidR="00500847">
        <w:rPr>
          <w:rFonts w:ascii="Times New Roman" w:hAnsi="Times New Roman"/>
          <w:sz w:val="28"/>
          <w:lang w:val="bg-BG"/>
        </w:rPr>
        <w:t xml:space="preserve">“ има за цел да отсрани </w:t>
      </w:r>
      <w:r w:rsidR="000C35B1">
        <w:rPr>
          <w:rFonts w:ascii="Times New Roman" w:hAnsi="Times New Roman"/>
          <w:sz w:val="28"/>
          <w:lang w:val="bg-BG"/>
        </w:rPr>
        <w:t>подобни проблеми и да уле</w:t>
      </w:r>
      <w:r w:rsidR="006D3D45">
        <w:rPr>
          <w:rFonts w:ascii="Times New Roman" w:hAnsi="Times New Roman"/>
          <w:sz w:val="28"/>
          <w:lang w:val="bg-BG"/>
        </w:rPr>
        <w:t xml:space="preserve"> </w:t>
      </w:r>
      <w:r w:rsidR="000C35B1">
        <w:rPr>
          <w:rFonts w:ascii="Times New Roman" w:hAnsi="Times New Roman"/>
          <w:sz w:val="28"/>
          <w:lang w:val="bg-BG"/>
        </w:rPr>
        <w:t>сни до</w:t>
      </w:r>
      <w:r w:rsidR="00500847">
        <w:rPr>
          <w:rFonts w:ascii="Times New Roman" w:hAnsi="Times New Roman"/>
          <w:sz w:val="28"/>
          <w:lang w:val="bg-BG"/>
        </w:rPr>
        <w:t>колкото е възможно живота в кухнята</w:t>
      </w:r>
      <w:r w:rsidR="00A0565F">
        <w:rPr>
          <w:rFonts w:ascii="Times New Roman" w:hAnsi="Times New Roman"/>
          <w:sz w:val="28"/>
          <w:lang w:val="bg-BG"/>
        </w:rPr>
        <w:t>. Свързвайки</w:t>
      </w:r>
      <w:r w:rsidR="00BF5814">
        <w:rPr>
          <w:rFonts w:ascii="Times New Roman" w:hAnsi="Times New Roman"/>
          <w:sz w:val="28"/>
          <w:lang w:val="bg-BG"/>
        </w:rPr>
        <w:t xml:space="preserve"> готвачи, </w:t>
      </w:r>
      <w:r w:rsidR="00500847">
        <w:rPr>
          <w:rFonts w:ascii="Times New Roman" w:hAnsi="Times New Roman"/>
          <w:sz w:val="28"/>
          <w:lang w:val="bg-BG"/>
        </w:rPr>
        <w:t>любители</w:t>
      </w:r>
      <w:r w:rsidR="00BF5814">
        <w:rPr>
          <w:rFonts w:ascii="Times New Roman" w:hAnsi="Times New Roman"/>
          <w:sz w:val="28"/>
          <w:lang w:val="bg-BG"/>
        </w:rPr>
        <w:t xml:space="preserve"> на готвенето и хора без много опит в сферата</w:t>
      </w:r>
      <w:r w:rsidR="00500847">
        <w:rPr>
          <w:rFonts w:ascii="Times New Roman" w:hAnsi="Times New Roman"/>
          <w:sz w:val="28"/>
          <w:lang w:val="bg-BG"/>
        </w:rPr>
        <w:t xml:space="preserve">, </w:t>
      </w:r>
      <w:r w:rsidR="00BF5814">
        <w:rPr>
          <w:rFonts w:ascii="Times New Roman" w:hAnsi="Times New Roman"/>
          <w:sz w:val="28"/>
          <w:lang w:val="bg-BG"/>
        </w:rPr>
        <w:t>софтуерът се стреми да изгради социална мрежа, специално създадена за изкуството на приготвяне на храна. В нея всеки участник може да черпи от опита на другите и да споделя своя собствен, да получи обратна връзка за работата си и да оценява от своя страна тази на другите.</w:t>
      </w:r>
      <w:r w:rsidR="00D80AE8">
        <w:rPr>
          <w:rFonts w:ascii="Times New Roman" w:hAnsi="Times New Roman"/>
          <w:sz w:val="28"/>
          <w:lang w:val="bg-BG"/>
        </w:rPr>
        <w:t xml:space="preserve"> Това основнo</w:t>
      </w:r>
      <w:r w:rsidR="00F11230">
        <w:rPr>
          <w:rFonts w:ascii="Times New Roman" w:hAnsi="Times New Roman"/>
          <w:sz w:val="28"/>
          <w:lang w:val="bg-BG"/>
        </w:rPr>
        <w:t xml:space="preserve"> се изразява в създаване на </w:t>
      </w:r>
      <w:r w:rsidR="00A0565F">
        <w:rPr>
          <w:rFonts w:ascii="Times New Roman" w:hAnsi="Times New Roman"/>
          <w:sz w:val="28"/>
          <w:lang w:val="bg-BG"/>
        </w:rPr>
        <w:t>рецепти и коментирането и оценяването на такива.</w:t>
      </w:r>
      <w:r w:rsidR="00C00CF0">
        <w:rPr>
          <w:rFonts w:ascii="Times New Roman" w:hAnsi="Times New Roman"/>
          <w:sz w:val="28"/>
          <w:lang w:val="bg-BG"/>
        </w:rPr>
        <w:t xml:space="preserve"> / Следва дописване /</w:t>
      </w:r>
    </w:p>
    <w:p w14:paraId="7013E524" w14:textId="77777777" w:rsidR="00D80AE8" w:rsidRDefault="00D80AE8" w:rsidP="00BF5814">
      <w:pPr>
        <w:spacing w:line="480" w:lineRule="auto"/>
        <w:jc w:val="both"/>
        <w:rPr>
          <w:rFonts w:ascii="Times New Roman" w:hAnsi="Times New Roman"/>
          <w:sz w:val="28"/>
          <w:lang w:val="bg-BG"/>
        </w:rPr>
      </w:pPr>
    </w:p>
    <w:p w14:paraId="464A84AC" w14:textId="77777777" w:rsidR="00D80AE8" w:rsidRDefault="00D80AE8" w:rsidP="00BF5814">
      <w:pPr>
        <w:spacing w:line="480" w:lineRule="auto"/>
        <w:jc w:val="both"/>
        <w:rPr>
          <w:rFonts w:ascii="Times New Roman" w:hAnsi="Times New Roman"/>
          <w:sz w:val="28"/>
          <w:lang w:val="bg-BG"/>
        </w:rPr>
      </w:pPr>
    </w:p>
    <w:p w14:paraId="33D09839" w14:textId="77777777" w:rsidR="00D80AE8" w:rsidRDefault="00D80AE8" w:rsidP="00BF5814">
      <w:pPr>
        <w:spacing w:line="480" w:lineRule="auto"/>
        <w:jc w:val="both"/>
        <w:rPr>
          <w:rFonts w:ascii="Times New Roman" w:hAnsi="Times New Roman"/>
          <w:sz w:val="28"/>
          <w:lang w:val="bg-BG"/>
        </w:rPr>
      </w:pPr>
    </w:p>
    <w:p w14:paraId="646C7F19" w14:textId="77777777" w:rsidR="00D80AE8" w:rsidRDefault="00D80AE8" w:rsidP="00BF5814">
      <w:pPr>
        <w:spacing w:line="480" w:lineRule="auto"/>
        <w:jc w:val="both"/>
        <w:rPr>
          <w:rFonts w:ascii="Times New Roman" w:hAnsi="Times New Roman"/>
          <w:sz w:val="28"/>
          <w:lang w:val="bg-BG"/>
        </w:rPr>
      </w:pPr>
    </w:p>
    <w:p w14:paraId="3154CB5C" w14:textId="77777777" w:rsidR="00D80AE8" w:rsidRDefault="00D80AE8" w:rsidP="00BF5814">
      <w:pPr>
        <w:spacing w:line="480" w:lineRule="auto"/>
        <w:jc w:val="both"/>
        <w:rPr>
          <w:rFonts w:ascii="Times New Roman" w:hAnsi="Times New Roman"/>
          <w:sz w:val="28"/>
          <w:lang w:val="bg-BG"/>
        </w:rPr>
      </w:pPr>
    </w:p>
    <w:p w14:paraId="1D0A43C4" w14:textId="77777777" w:rsidR="00D80AE8" w:rsidRDefault="00D80AE8" w:rsidP="00BF5814">
      <w:pPr>
        <w:spacing w:line="480" w:lineRule="auto"/>
        <w:jc w:val="both"/>
        <w:rPr>
          <w:rFonts w:ascii="Times New Roman" w:hAnsi="Times New Roman"/>
          <w:sz w:val="28"/>
          <w:lang w:val="bg-BG"/>
        </w:rPr>
      </w:pPr>
    </w:p>
    <w:p w14:paraId="2DD68AA6" w14:textId="77777777" w:rsidR="00D80AE8" w:rsidRDefault="00D80AE8" w:rsidP="00BF5814">
      <w:pPr>
        <w:spacing w:line="480" w:lineRule="auto"/>
        <w:jc w:val="both"/>
        <w:rPr>
          <w:rFonts w:ascii="Times New Roman" w:hAnsi="Times New Roman"/>
          <w:sz w:val="28"/>
          <w:lang w:val="bg-BG"/>
        </w:rPr>
      </w:pPr>
    </w:p>
    <w:p w14:paraId="1A91D0FB" w14:textId="77777777" w:rsidR="001A4AF0" w:rsidRDefault="001A4AF0" w:rsidP="00BF5814">
      <w:pPr>
        <w:spacing w:line="480" w:lineRule="auto"/>
        <w:jc w:val="both"/>
        <w:rPr>
          <w:rFonts w:ascii="Times New Roman" w:hAnsi="Times New Roman"/>
          <w:sz w:val="28"/>
          <w:lang w:val="bg-BG"/>
        </w:rPr>
      </w:pPr>
    </w:p>
    <w:p w14:paraId="670AFC61" w14:textId="77777777" w:rsidR="001A4AF0" w:rsidRDefault="001A4AF0" w:rsidP="00BF5814">
      <w:pPr>
        <w:spacing w:line="480" w:lineRule="auto"/>
        <w:jc w:val="both"/>
        <w:rPr>
          <w:rFonts w:ascii="Times New Roman" w:hAnsi="Times New Roman"/>
          <w:sz w:val="28"/>
          <w:lang w:val="bg-BG"/>
        </w:rPr>
      </w:pPr>
    </w:p>
    <w:p w14:paraId="2B811538" w14:textId="77777777" w:rsidR="001A4AF0" w:rsidRDefault="001A4AF0" w:rsidP="00BF5814">
      <w:pPr>
        <w:spacing w:line="480" w:lineRule="auto"/>
        <w:jc w:val="both"/>
        <w:rPr>
          <w:rFonts w:ascii="Times New Roman" w:hAnsi="Times New Roman"/>
          <w:sz w:val="28"/>
          <w:lang w:val="bg-BG"/>
        </w:rPr>
      </w:pPr>
    </w:p>
    <w:p w14:paraId="1217C21D" w14:textId="77777777" w:rsidR="001A4AF0" w:rsidRDefault="001A4AF0" w:rsidP="00BF5814">
      <w:pPr>
        <w:spacing w:line="480" w:lineRule="auto"/>
        <w:jc w:val="both"/>
        <w:rPr>
          <w:rFonts w:ascii="Times New Roman" w:hAnsi="Times New Roman"/>
          <w:sz w:val="28"/>
          <w:lang w:val="bg-BG"/>
        </w:rPr>
      </w:pPr>
    </w:p>
    <w:p w14:paraId="347E91ED" w14:textId="77777777" w:rsidR="00217F99" w:rsidRDefault="00555F04" w:rsidP="006E10CD">
      <w:pPr>
        <w:spacing w:after="240"/>
        <w:jc w:val="center"/>
        <w:rPr>
          <w:rFonts w:ascii="Times New Roman" w:hAnsi="Times New Roman"/>
          <w:b/>
          <w:sz w:val="40"/>
          <w:lang w:val="bg-BG"/>
        </w:rPr>
      </w:pPr>
      <w:r>
        <w:rPr>
          <w:rFonts w:ascii="Times New Roman" w:hAnsi="Times New Roman"/>
          <w:b/>
          <w:sz w:val="40"/>
          <w:lang w:val="bg-BG"/>
        </w:rPr>
        <w:lastRenderedPageBreak/>
        <w:t>ПЪРВА ГЛАВА</w:t>
      </w:r>
    </w:p>
    <w:p w14:paraId="76B0FE32" w14:textId="77777777" w:rsidR="00845DC4" w:rsidRPr="006E10CD" w:rsidRDefault="00CD5742" w:rsidP="006E10CD">
      <w:pPr>
        <w:jc w:val="center"/>
        <w:rPr>
          <w:rFonts w:ascii="Times New Roman" w:hAnsi="Times New Roman"/>
          <w:b/>
          <w:sz w:val="40"/>
          <w:lang w:val="bg-BG"/>
        </w:rPr>
      </w:pPr>
      <w:r w:rsidRPr="006E10CD">
        <w:rPr>
          <w:rFonts w:ascii="Times New Roman" w:hAnsi="Times New Roman"/>
          <w:b/>
          <w:sz w:val="40"/>
          <w:lang w:val="bg-BG"/>
        </w:rPr>
        <w:t>Проучвателна част</w:t>
      </w:r>
    </w:p>
    <w:p w14:paraId="7F14C0D7" w14:textId="77777777" w:rsidR="00845DC4" w:rsidRPr="006E10CD" w:rsidRDefault="00845DC4" w:rsidP="006E10CD">
      <w:pPr>
        <w:spacing w:after="480"/>
        <w:jc w:val="center"/>
        <w:rPr>
          <w:rFonts w:ascii="Times New Roman" w:hAnsi="Times New Roman"/>
          <w:sz w:val="40"/>
          <w:lang w:val="bg-BG"/>
        </w:rPr>
      </w:pPr>
      <w:r w:rsidRPr="006E10CD">
        <w:rPr>
          <w:rFonts w:ascii="Times New Roman" w:hAnsi="Times New Roman"/>
          <w:b/>
          <w:sz w:val="40"/>
          <w:lang w:val="bg-BG"/>
        </w:rPr>
        <w:t>Технологии и подобни приложения</w:t>
      </w:r>
    </w:p>
    <w:p w14:paraId="5A3701E6" w14:textId="77777777" w:rsidR="00791DC5" w:rsidRPr="00791DC5" w:rsidRDefault="00791DC5" w:rsidP="00400AE2">
      <w:pPr>
        <w:pStyle w:val="ListParagraph"/>
        <w:numPr>
          <w:ilvl w:val="1"/>
          <w:numId w:val="7"/>
        </w:numPr>
        <w:spacing w:after="480" w:line="360" w:lineRule="auto"/>
        <w:jc w:val="both"/>
        <w:rPr>
          <w:rFonts w:ascii="Times New Roman" w:hAnsi="Times New Roman"/>
          <w:b/>
          <w:sz w:val="32"/>
          <w:lang w:val="bg-BG"/>
        </w:rPr>
      </w:pPr>
      <w:r>
        <w:rPr>
          <w:rFonts w:ascii="Times New Roman" w:hAnsi="Times New Roman"/>
          <w:b/>
          <w:sz w:val="32"/>
          <w:lang w:val="bg-BG"/>
        </w:rPr>
        <w:t>Защо мобилно приложение</w:t>
      </w:r>
    </w:p>
    <w:p w14:paraId="0B50AFE5" w14:textId="77777777" w:rsidR="00791DC5" w:rsidRDefault="00791DC5" w:rsidP="00400AE2">
      <w:pPr>
        <w:pStyle w:val="ListParagraph"/>
        <w:numPr>
          <w:ilvl w:val="2"/>
          <w:numId w:val="7"/>
        </w:numPr>
        <w:spacing w:after="480" w:line="360" w:lineRule="auto"/>
        <w:jc w:val="both"/>
        <w:rPr>
          <w:rFonts w:ascii="Times New Roman" w:hAnsi="Times New Roman"/>
          <w:b/>
          <w:sz w:val="32"/>
          <w:lang w:val="bg-BG"/>
        </w:rPr>
      </w:pPr>
      <w:r>
        <w:rPr>
          <w:rFonts w:ascii="Times New Roman" w:hAnsi="Times New Roman"/>
          <w:b/>
          <w:sz w:val="32"/>
          <w:lang w:val="bg-BG"/>
        </w:rPr>
        <w:t xml:space="preserve"> Мобилни устройства</w:t>
      </w:r>
    </w:p>
    <w:p w14:paraId="3178A7C7" w14:textId="128092C8" w:rsidR="00400AE2" w:rsidRPr="00400AE2" w:rsidRDefault="00CD5CD1" w:rsidP="00400AE2">
      <w:pPr>
        <w:spacing w:after="480" w:line="360" w:lineRule="auto"/>
        <w:ind w:firstLine="708"/>
        <w:jc w:val="both"/>
        <w:rPr>
          <w:rFonts w:ascii="Times New Roman" w:hAnsi="Times New Roman"/>
          <w:sz w:val="28"/>
          <w:lang w:val="bg-BG"/>
        </w:rPr>
      </w:pPr>
      <w:r>
        <w:rPr>
          <w:noProof/>
          <w:lang w:val="bg-BG" w:eastAsia="bg-BG"/>
        </w:rPr>
        <w:drawing>
          <wp:anchor distT="0" distB="0" distL="114300" distR="114300" simplePos="0" relativeHeight="251658240" behindDoc="1" locked="0" layoutInCell="1" allowOverlap="1" wp14:anchorId="016C459E" wp14:editId="1220D1F6">
            <wp:simplePos x="0" y="0"/>
            <wp:positionH relativeFrom="column">
              <wp:posOffset>-508830</wp:posOffset>
            </wp:positionH>
            <wp:positionV relativeFrom="page">
              <wp:posOffset>4470986</wp:posOffset>
            </wp:positionV>
            <wp:extent cx="3860800" cy="2932430"/>
            <wp:effectExtent l="0" t="0" r="6350" b="1270"/>
            <wp:wrapSquare wrapText="bothSides"/>
            <wp:docPr id="9" name="Picture 9" descr="Резултат с изображение за mobile usage vs desktop u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езултат с изображение за mobile usage vs desktop us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60800" cy="2932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91DC5">
        <w:rPr>
          <w:rFonts w:ascii="Times New Roman" w:hAnsi="Times New Roman"/>
          <w:sz w:val="28"/>
          <w:lang w:val="bg-BG"/>
        </w:rPr>
        <w:t xml:space="preserve">Днешно време </w:t>
      </w:r>
      <w:r w:rsidR="00BD48FE">
        <w:rPr>
          <w:rFonts w:ascii="Times New Roman" w:hAnsi="Times New Roman"/>
          <w:sz w:val="28"/>
          <w:lang w:val="bg-BG"/>
        </w:rPr>
        <w:t>технологиите са навсякъде около нас и съответно приложение като „</w:t>
      </w:r>
      <w:r w:rsidR="00EE5A3F">
        <w:rPr>
          <w:rFonts w:ascii="Times New Roman" w:hAnsi="Times New Roman"/>
          <w:sz w:val="28"/>
          <w:lang w:val="bg-BG"/>
        </w:rPr>
        <w:t>EverydayChef</w:t>
      </w:r>
      <w:r w:rsidR="00BD48FE">
        <w:rPr>
          <w:rFonts w:ascii="Times New Roman" w:hAnsi="Times New Roman"/>
          <w:sz w:val="28"/>
          <w:lang w:val="bg-BG"/>
        </w:rPr>
        <w:t xml:space="preserve">“ може да бъде разработено за всякакви устройства. Това повдига въпроса </w:t>
      </w:r>
      <w:r w:rsidR="00A22609">
        <w:rPr>
          <w:rFonts w:ascii="Times New Roman" w:hAnsi="Times New Roman"/>
          <w:sz w:val="28"/>
          <w:lang w:val="bg-BG"/>
        </w:rPr>
        <w:t>защо е избрана</w:t>
      </w:r>
      <w:r w:rsidR="00C45ED4">
        <w:rPr>
          <w:rFonts w:ascii="Times New Roman" w:hAnsi="Times New Roman"/>
          <w:sz w:val="28"/>
          <w:lang w:val="bg-BG"/>
        </w:rPr>
        <w:t xml:space="preserve"> точно</w:t>
      </w:r>
      <w:r w:rsidR="00400AE2">
        <w:rPr>
          <w:rFonts w:ascii="Times New Roman" w:hAnsi="Times New Roman"/>
          <w:sz w:val="28"/>
          <w:lang w:val="bg-BG"/>
        </w:rPr>
        <w:t xml:space="preserve"> мобилната среда. </w:t>
      </w:r>
      <w:r w:rsidR="00C00CF0">
        <w:rPr>
          <w:rFonts w:ascii="Times New Roman" w:hAnsi="Times New Roman"/>
          <w:sz w:val="28"/>
          <w:lang w:val="bg-BG"/>
        </w:rPr>
        <w:t xml:space="preserve">   </w:t>
      </w:r>
    </w:p>
    <w:p w14:paraId="7CC950FC" w14:textId="2697395E" w:rsidR="00400AE2" w:rsidRDefault="00880B42" w:rsidP="00400AE2">
      <w:pPr>
        <w:spacing w:after="480" w:line="360" w:lineRule="auto"/>
        <w:ind w:left="5760"/>
        <w:jc w:val="both"/>
        <w:rPr>
          <w:rFonts w:ascii="Times New Roman" w:hAnsi="Times New Roman"/>
          <w:i/>
          <w:sz w:val="28"/>
          <w:lang w:val="bg-BG"/>
        </w:rPr>
      </w:pPr>
      <w:r>
        <w:rPr>
          <w:rFonts w:ascii="Times New Roman" w:hAnsi="Times New Roman"/>
          <w:i/>
          <w:sz w:val="28"/>
          <w:lang w:val="bg-BG"/>
        </w:rPr>
        <w:t xml:space="preserve">Фиг. 1.1 - </w:t>
      </w:r>
      <w:r w:rsidR="004F0CEE" w:rsidRPr="00C45ED4">
        <w:rPr>
          <w:rFonts w:ascii="Times New Roman" w:hAnsi="Times New Roman"/>
          <w:i/>
          <w:sz w:val="28"/>
          <w:lang w:val="bg-BG"/>
        </w:rPr>
        <w:t>Използваемост на мобилни и настолни устройства за достъп до интернет</w:t>
      </w:r>
    </w:p>
    <w:p w14:paraId="5234CFA1" w14:textId="77777777" w:rsidR="00400AE2" w:rsidRDefault="00400AE2" w:rsidP="00400AE2">
      <w:pPr>
        <w:spacing w:after="480" w:line="360" w:lineRule="auto"/>
        <w:jc w:val="both"/>
        <w:rPr>
          <w:rFonts w:ascii="Times New Roman" w:hAnsi="Times New Roman"/>
          <w:i/>
          <w:sz w:val="28"/>
          <w:lang w:val="bg-BG"/>
        </w:rPr>
      </w:pPr>
    </w:p>
    <w:p w14:paraId="4F0E2589" w14:textId="77777777" w:rsidR="00400AE2" w:rsidRDefault="00400AE2" w:rsidP="00400AE2">
      <w:pPr>
        <w:spacing w:after="480" w:line="360" w:lineRule="auto"/>
        <w:jc w:val="both"/>
        <w:rPr>
          <w:rFonts w:ascii="Times New Roman" w:hAnsi="Times New Roman"/>
          <w:i/>
          <w:sz w:val="28"/>
          <w:lang w:val="bg-BG"/>
        </w:rPr>
      </w:pPr>
    </w:p>
    <w:p w14:paraId="6CC2CEA3" w14:textId="77777777" w:rsidR="00400AE2" w:rsidRPr="00400AE2" w:rsidRDefault="00400AE2" w:rsidP="00400AE2">
      <w:pPr>
        <w:spacing w:after="480" w:line="360" w:lineRule="auto"/>
        <w:jc w:val="both"/>
        <w:rPr>
          <w:rFonts w:ascii="Times New Roman" w:hAnsi="Times New Roman"/>
          <w:i/>
          <w:sz w:val="28"/>
          <w:lang w:val="bg-BG"/>
        </w:rPr>
      </w:pPr>
    </w:p>
    <w:p w14:paraId="087E2334" w14:textId="77777777" w:rsidR="00015086" w:rsidRPr="004F0CEE" w:rsidRDefault="00015086" w:rsidP="00400AE2">
      <w:pPr>
        <w:spacing w:after="480" w:line="360" w:lineRule="auto"/>
        <w:ind w:firstLine="450"/>
        <w:jc w:val="both"/>
        <w:rPr>
          <w:rStyle w:val="IntenseReference"/>
        </w:rPr>
      </w:pPr>
      <w:r>
        <w:rPr>
          <w:rFonts w:ascii="Times New Roman" w:hAnsi="Times New Roman"/>
          <w:sz w:val="28"/>
          <w:lang w:val="bg-BG"/>
        </w:rPr>
        <w:t>Както се вижда на графиката, бройка</w:t>
      </w:r>
      <w:r w:rsidR="004F0CEE">
        <w:rPr>
          <w:rFonts w:ascii="Times New Roman" w:hAnsi="Times New Roman"/>
          <w:sz w:val="28"/>
          <w:lang w:val="bg-BG"/>
        </w:rPr>
        <w:t>та на потребителите на мобилни</w:t>
      </w:r>
      <w:r>
        <w:rPr>
          <w:rFonts w:ascii="Times New Roman" w:hAnsi="Times New Roman"/>
          <w:sz w:val="28"/>
          <w:lang w:val="bg-BG"/>
        </w:rPr>
        <w:t xml:space="preserve"> устройства </w:t>
      </w:r>
      <w:r w:rsidR="009020B7">
        <w:rPr>
          <w:rFonts w:ascii="Times New Roman" w:hAnsi="Times New Roman"/>
          <w:sz w:val="28"/>
          <w:lang w:val="bg-BG"/>
        </w:rPr>
        <w:t xml:space="preserve">през 2016 е вече </w:t>
      </w:r>
      <w:r>
        <w:rPr>
          <w:rFonts w:ascii="Times New Roman" w:hAnsi="Times New Roman"/>
          <w:sz w:val="28"/>
          <w:lang w:val="bg-BG"/>
        </w:rPr>
        <w:t xml:space="preserve">по-голяма от тази на </w:t>
      </w:r>
      <w:r w:rsidR="004F0CEE">
        <w:rPr>
          <w:rFonts w:ascii="Times New Roman" w:hAnsi="Times New Roman"/>
          <w:sz w:val="28"/>
          <w:lang w:val="bg-BG"/>
        </w:rPr>
        <w:t xml:space="preserve">хората, използващи </w:t>
      </w:r>
      <w:r w:rsidR="00C45ED4">
        <w:rPr>
          <w:rFonts w:ascii="Times New Roman" w:hAnsi="Times New Roman"/>
          <w:sz w:val="28"/>
          <w:lang w:val="bg-BG"/>
        </w:rPr>
        <w:t xml:space="preserve">настолни такива. </w:t>
      </w:r>
      <w:r w:rsidR="00952306">
        <w:rPr>
          <w:rFonts w:ascii="Times New Roman" w:hAnsi="Times New Roman"/>
          <w:sz w:val="28"/>
          <w:lang w:val="bg-BG"/>
        </w:rPr>
        <w:t>Проучвания показват, че с</w:t>
      </w:r>
      <w:r w:rsidR="00C45ED4">
        <w:rPr>
          <w:rFonts w:ascii="Times New Roman" w:hAnsi="Times New Roman"/>
          <w:sz w:val="28"/>
          <w:lang w:val="bg-BG"/>
        </w:rPr>
        <w:t xml:space="preserve">амо една година след </w:t>
      </w:r>
      <w:r w:rsidR="009020B7">
        <w:rPr>
          <w:rFonts w:ascii="Times New Roman" w:hAnsi="Times New Roman"/>
          <w:sz w:val="28"/>
          <w:lang w:val="bg-BG"/>
        </w:rPr>
        <w:t xml:space="preserve">това, </w:t>
      </w:r>
      <w:r w:rsidR="00C45ED4">
        <w:rPr>
          <w:rFonts w:ascii="Times New Roman" w:hAnsi="Times New Roman"/>
          <w:sz w:val="28"/>
          <w:lang w:val="bg-BG"/>
        </w:rPr>
        <w:t xml:space="preserve">през 2017 </w:t>
      </w:r>
      <w:r w:rsidR="009020B7">
        <w:rPr>
          <w:rFonts w:ascii="Times New Roman" w:hAnsi="Times New Roman"/>
          <w:sz w:val="28"/>
          <w:lang w:val="bg-BG"/>
        </w:rPr>
        <w:t xml:space="preserve">вече </w:t>
      </w:r>
      <w:r w:rsidR="00C45ED4">
        <w:rPr>
          <w:rFonts w:ascii="Times New Roman" w:hAnsi="Times New Roman"/>
          <w:sz w:val="28"/>
          <w:lang w:val="bg-BG"/>
        </w:rPr>
        <w:t>67% от глобалния трафик идва</w:t>
      </w:r>
      <w:r w:rsidR="009020B7">
        <w:rPr>
          <w:rFonts w:ascii="Times New Roman" w:hAnsi="Times New Roman"/>
          <w:sz w:val="28"/>
          <w:lang w:val="bg-BG"/>
        </w:rPr>
        <w:t xml:space="preserve"> от джобната технология, което вече ясно изгражда тенденцията и за в бъдеще – използваемостта на мобилните устройства за връзка с интернет расте, за разлика от тази на </w:t>
      </w:r>
      <w:r w:rsidR="009020B7">
        <w:rPr>
          <w:rFonts w:ascii="Times New Roman" w:hAnsi="Times New Roman"/>
          <w:sz w:val="28"/>
          <w:lang w:val="bg-BG"/>
        </w:rPr>
        <w:lastRenderedPageBreak/>
        <w:t>десктоп компютрите.</w:t>
      </w:r>
      <w:r w:rsidR="00C45ED4">
        <w:rPr>
          <w:rFonts w:ascii="Times New Roman" w:hAnsi="Times New Roman"/>
          <w:sz w:val="28"/>
          <w:lang w:val="bg-BG"/>
        </w:rPr>
        <w:t xml:space="preserve"> </w:t>
      </w:r>
      <w:r w:rsidR="004F0CEE">
        <w:rPr>
          <w:rFonts w:ascii="Times New Roman" w:hAnsi="Times New Roman"/>
          <w:sz w:val="28"/>
          <w:lang w:val="bg-BG"/>
        </w:rPr>
        <w:t>Много по-удобно е за един човек да</w:t>
      </w:r>
      <w:r w:rsidR="00C45ED4">
        <w:rPr>
          <w:rFonts w:ascii="Times New Roman" w:hAnsi="Times New Roman"/>
          <w:sz w:val="28"/>
          <w:lang w:val="bg-BG"/>
        </w:rPr>
        <w:t xml:space="preserve"> използва</w:t>
      </w:r>
      <w:r w:rsidR="009020B7">
        <w:rPr>
          <w:rFonts w:ascii="Times New Roman" w:hAnsi="Times New Roman"/>
          <w:sz w:val="28"/>
          <w:lang w:val="bg-BG"/>
        </w:rPr>
        <w:t xml:space="preserve"> телефона си</w:t>
      </w:r>
      <w:r w:rsidR="00C45ED4">
        <w:rPr>
          <w:rFonts w:ascii="Times New Roman" w:hAnsi="Times New Roman"/>
          <w:sz w:val="28"/>
          <w:lang w:val="bg-BG"/>
        </w:rPr>
        <w:t>, за да свърши каквато работа му е нужна</w:t>
      </w:r>
      <w:r w:rsidR="009020B7">
        <w:rPr>
          <w:rFonts w:ascii="Times New Roman" w:hAnsi="Times New Roman"/>
          <w:sz w:val="28"/>
          <w:lang w:val="bg-BG"/>
        </w:rPr>
        <w:t>, където и когато му е нужна. Това е главната причина да избера тази среда като основна за моето приложение.</w:t>
      </w:r>
    </w:p>
    <w:p w14:paraId="6A19293A" w14:textId="77777777" w:rsidR="00791DC5" w:rsidRDefault="00AF5F53" w:rsidP="00400AE2">
      <w:pPr>
        <w:pStyle w:val="ListParagraph"/>
        <w:numPr>
          <w:ilvl w:val="2"/>
          <w:numId w:val="7"/>
        </w:numPr>
        <w:spacing w:after="480" w:line="360" w:lineRule="auto"/>
        <w:jc w:val="both"/>
        <w:rPr>
          <w:rFonts w:ascii="Times New Roman" w:hAnsi="Times New Roman"/>
          <w:b/>
          <w:sz w:val="32"/>
          <w:lang w:val="bg-BG"/>
        </w:rPr>
      </w:pPr>
      <w:r>
        <w:rPr>
          <w:rFonts w:ascii="Times New Roman" w:hAnsi="Times New Roman"/>
          <w:b/>
          <w:sz w:val="32"/>
          <w:lang w:val="bg-BG"/>
        </w:rPr>
        <w:t xml:space="preserve"> Мобилно приложение или</w:t>
      </w:r>
      <w:r w:rsidR="00791DC5">
        <w:rPr>
          <w:rFonts w:ascii="Times New Roman" w:hAnsi="Times New Roman"/>
          <w:b/>
          <w:sz w:val="32"/>
          <w:lang w:val="bg-BG"/>
        </w:rPr>
        <w:t xml:space="preserve"> мобилен уеб</w:t>
      </w:r>
      <w:r w:rsidR="009A1D17">
        <w:rPr>
          <w:rFonts w:ascii="Times New Roman" w:hAnsi="Times New Roman"/>
          <w:b/>
          <w:sz w:val="32"/>
        </w:rPr>
        <w:t>[1]</w:t>
      </w:r>
    </w:p>
    <w:p w14:paraId="624F7DC5" w14:textId="77777777" w:rsidR="00C1491E" w:rsidRDefault="00AF5F53" w:rsidP="00400AE2">
      <w:pPr>
        <w:spacing w:after="360" w:line="360" w:lineRule="auto"/>
        <w:ind w:firstLine="450"/>
        <w:jc w:val="both"/>
        <w:rPr>
          <w:rFonts w:ascii="Times New Roman" w:hAnsi="Times New Roman"/>
          <w:sz w:val="28"/>
          <w:lang w:val="bg-BG"/>
        </w:rPr>
      </w:pPr>
      <w:r w:rsidRPr="00AF5F53">
        <w:rPr>
          <w:rFonts w:ascii="Times New Roman" w:hAnsi="Times New Roman"/>
          <w:sz w:val="28"/>
          <w:lang w:val="bg-BG"/>
        </w:rPr>
        <w:t>Връзката през мобилно</w:t>
      </w:r>
      <w:r>
        <w:rPr>
          <w:rFonts w:ascii="Times New Roman" w:hAnsi="Times New Roman"/>
          <w:sz w:val="28"/>
          <w:lang w:val="bg-BG"/>
        </w:rPr>
        <w:t>то</w:t>
      </w:r>
      <w:r w:rsidRPr="00AF5F53">
        <w:rPr>
          <w:rFonts w:ascii="Times New Roman" w:hAnsi="Times New Roman"/>
          <w:sz w:val="28"/>
          <w:lang w:val="bg-BG"/>
        </w:rPr>
        <w:t xml:space="preserve"> устройство до интернет се осъществява чрез моби</w:t>
      </w:r>
      <w:r>
        <w:rPr>
          <w:rFonts w:ascii="Times New Roman" w:hAnsi="Times New Roman"/>
          <w:sz w:val="28"/>
          <w:lang w:val="bg-BG"/>
        </w:rPr>
        <w:t>лно приложение или чрез мобилен</w:t>
      </w:r>
      <w:r w:rsidRPr="00AF5F53">
        <w:rPr>
          <w:rFonts w:ascii="Times New Roman" w:hAnsi="Times New Roman"/>
          <w:sz w:val="28"/>
          <w:lang w:val="bg-BG"/>
        </w:rPr>
        <w:t xml:space="preserve"> уеб.</w:t>
      </w:r>
      <w:r>
        <w:rPr>
          <w:rFonts w:ascii="Times New Roman" w:hAnsi="Times New Roman"/>
          <w:sz w:val="28"/>
          <w:lang w:val="bg-BG"/>
        </w:rPr>
        <w:t xml:space="preserve"> Ако компании с по-стабилни финанси могат да си позволят разработката и на двете за техния продукт, то в повечето случаи, особено в началото на реализацията на проект, се налага да се избира една от двете опции. Изборът обикновено се основава на </w:t>
      </w:r>
      <w:r w:rsidR="00E61CC7">
        <w:rPr>
          <w:rFonts w:ascii="Times New Roman" w:hAnsi="Times New Roman"/>
          <w:sz w:val="28"/>
          <w:lang w:val="bg-BG"/>
        </w:rPr>
        <w:t xml:space="preserve">разликите в </w:t>
      </w:r>
      <w:r>
        <w:rPr>
          <w:rFonts w:ascii="Times New Roman" w:hAnsi="Times New Roman"/>
          <w:sz w:val="28"/>
          <w:lang w:val="bg-BG"/>
        </w:rPr>
        <w:t>цената</w:t>
      </w:r>
      <w:r w:rsidR="00E61CC7">
        <w:rPr>
          <w:rFonts w:ascii="Times New Roman" w:hAnsi="Times New Roman"/>
          <w:sz w:val="28"/>
          <w:lang w:val="bg-BG"/>
        </w:rPr>
        <w:t xml:space="preserve"> на изпълнение</w:t>
      </w:r>
      <w:r>
        <w:rPr>
          <w:rFonts w:ascii="Times New Roman" w:hAnsi="Times New Roman"/>
          <w:sz w:val="28"/>
          <w:lang w:val="bg-BG"/>
        </w:rPr>
        <w:t xml:space="preserve">, </w:t>
      </w:r>
      <w:r w:rsidR="00E61CC7">
        <w:rPr>
          <w:rFonts w:ascii="Times New Roman" w:hAnsi="Times New Roman"/>
          <w:sz w:val="28"/>
          <w:lang w:val="bg-BG"/>
        </w:rPr>
        <w:t>целта на продукта и клиентите, за които е предназначен. Въпреки това изследвания показват, че хората предпочитат мобилните приложения пред мобилните уеб сайтове.</w:t>
      </w:r>
      <w:r w:rsidR="0060722A">
        <w:rPr>
          <w:rFonts w:ascii="Times New Roman" w:hAnsi="Times New Roman"/>
          <w:sz w:val="28"/>
          <w:lang w:val="bg-BG"/>
        </w:rPr>
        <w:t xml:space="preserve"> Ето защо:</w:t>
      </w:r>
    </w:p>
    <w:p w14:paraId="1E98D765" w14:textId="77777777" w:rsidR="0060722A" w:rsidRDefault="0060722A" w:rsidP="00400AE2">
      <w:pPr>
        <w:pStyle w:val="ListParagraph"/>
        <w:numPr>
          <w:ilvl w:val="0"/>
          <w:numId w:val="9"/>
        </w:numPr>
        <w:spacing w:after="240" w:line="360" w:lineRule="auto"/>
        <w:ind w:left="806"/>
        <w:jc w:val="both"/>
        <w:rPr>
          <w:rFonts w:ascii="Times New Roman" w:hAnsi="Times New Roman"/>
          <w:sz w:val="28"/>
          <w:lang w:val="bg-BG"/>
        </w:rPr>
      </w:pPr>
      <w:r>
        <w:rPr>
          <w:rFonts w:ascii="Times New Roman" w:hAnsi="Times New Roman"/>
          <w:sz w:val="28"/>
          <w:lang w:val="bg-BG"/>
        </w:rPr>
        <w:t>По-добра персонализация</w:t>
      </w:r>
    </w:p>
    <w:p w14:paraId="688BF596" w14:textId="77777777" w:rsidR="0060722A" w:rsidRDefault="0060722A" w:rsidP="00400AE2">
      <w:pPr>
        <w:spacing w:after="360" w:line="360" w:lineRule="auto"/>
        <w:ind w:firstLine="446"/>
        <w:jc w:val="both"/>
        <w:rPr>
          <w:rFonts w:ascii="Times New Roman" w:hAnsi="Times New Roman"/>
          <w:sz w:val="28"/>
          <w:lang w:val="bg-BG"/>
        </w:rPr>
      </w:pPr>
      <w:r>
        <w:rPr>
          <w:rFonts w:ascii="Times New Roman" w:hAnsi="Times New Roman"/>
          <w:sz w:val="28"/>
          <w:lang w:val="bg-BG"/>
        </w:rPr>
        <w:t>Когато се очаква продуктът да се използва ежедневно, мобилното приложение е най-добрия</w:t>
      </w:r>
      <w:r w:rsidR="00DB6F3D">
        <w:rPr>
          <w:rFonts w:ascii="Times New Roman" w:hAnsi="Times New Roman"/>
          <w:sz w:val="28"/>
          <w:lang w:val="bg-BG"/>
        </w:rPr>
        <w:t>т</w:t>
      </w:r>
      <w:r>
        <w:rPr>
          <w:rFonts w:ascii="Times New Roman" w:hAnsi="Times New Roman"/>
          <w:sz w:val="28"/>
          <w:lang w:val="bg-BG"/>
        </w:rPr>
        <w:t xml:space="preserve"> вариант поради възможнстта за настройва</w:t>
      </w:r>
      <w:r w:rsidR="00DB6F3D">
        <w:rPr>
          <w:rFonts w:ascii="Times New Roman" w:hAnsi="Times New Roman"/>
          <w:sz w:val="28"/>
          <w:lang w:val="bg-BG"/>
        </w:rPr>
        <w:t xml:space="preserve">нето му по вкус на потребителя </w:t>
      </w:r>
      <w:r>
        <w:rPr>
          <w:rFonts w:ascii="Times New Roman" w:hAnsi="Times New Roman"/>
          <w:sz w:val="28"/>
          <w:lang w:val="bg-BG"/>
        </w:rPr>
        <w:t>и поддръжката на важна информация под ръка.</w:t>
      </w:r>
    </w:p>
    <w:p w14:paraId="5C5968A9" w14:textId="77777777" w:rsidR="0060722A" w:rsidRPr="0060722A" w:rsidRDefault="0060722A" w:rsidP="00400AE2">
      <w:pPr>
        <w:pStyle w:val="ListParagraph"/>
        <w:numPr>
          <w:ilvl w:val="0"/>
          <w:numId w:val="9"/>
        </w:numPr>
        <w:spacing w:after="240" w:line="360" w:lineRule="auto"/>
        <w:jc w:val="both"/>
        <w:rPr>
          <w:rFonts w:ascii="Times New Roman" w:hAnsi="Times New Roman"/>
          <w:sz w:val="28"/>
          <w:lang w:val="bg-BG"/>
        </w:rPr>
      </w:pPr>
      <w:r>
        <w:rPr>
          <w:rFonts w:ascii="Times New Roman" w:hAnsi="Times New Roman"/>
          <w:sz w:val="28"/>
        </w:rPr>
        <w:t>Push notifications</w:t>
      </w:r>
      <w:r>
        <w:rPr>
          <w:rFonts w:ascii="Times New Roman" w:hAnsi="Times New Roman"/>
          <w:sz w:val="28"/>
          <w:lang w:val="bg-BG"/>
        </w:rPr>
        <w:t xml:space="preserve"> </w:t>
      </w:r>
      <w:r>
        <w:rPr>
          <w:rFonts w:ascii="Times New Roman" w:hAnsi="Times New Roman"/>
          <w:sz w:val="28"/>
        </w:rPr>
        <w:t>(</w:t>
      </w:r>
      <w:r w:rsidR="00116D28">
        <w:rPr>
          <w:rFonts w:ascii="Times New Roman" w:hAnsi="Times New Roman"/>
          <w:sz w:val="28"/>
          <w:lang w:val="bg-BG"/>
        </w:rPr>
        <w:t>Директни</w:t>
      </w:r>
      <w:r>
        <w:rPr>
          <w:rFonts w:ascii="Times New Roman" w:hAnsi="Times New Roman"/>
          <w:sz w:val="28"/>
          <w:lang w:val="bg-BG"/>
        </w:rPr>
        <w:t xml:space="preserve"> </w:t>
      </w:r>
      <w:r w:rsidR="00BA5987">
        <w:rPr>
          <w:rFonts w:ascii="Times New Roman" w:hAnsi="Times New Roman"/>
          <w:sz w:val="28"/>
          <w:lang w:val="bg-BG"/>
        </w:rPr>
        <w:t>съобщения</w:t>
      </w:r>
      <w:r>
        <w:rPr>
          <w:rFonts w:ascii="Times New Roman" w:hAnsi="Times New Roman"/>
          <w:sz w:val="28"/>
        </w:rPr>
        <w:t>)</w:t>
      </w:r>
    </w:p>
    <w:p w14:paraId="6D110E2F" w14:textId="77777777" w:rsidR="0060722A" w:rsidRPr="00DB6F3D" w:rsidRDefault="0060722A" w:rsidP="00400AE2">
      <w:pPr>
        <w:spacing w:after="360" w:line="360" w:lineRule="auto"/>
        <w:ind w:firstLine="450"/>
        <w:jc w:val="both"/>
        <w:rPr>
          <w:rFonts w:ascii="Times New Roman" w:hAnsi="Times New Roman"/>
          <w:sz w:val="28"/>
        </w:rPr>
      </w:pPr>
      <w:r>
        <w:rPr>
          <w:rFonts w:ascii="Times New Roman" w:hAnsi="Times New Roman"/>
          <w:sz w:val="28"/>
          <w:lang w:val="bg-BG"/>
        </w:rPr>
        <w:t xml:space="preserve">Вградена функция на </w:t>
      </w:r>
      <w:r w:rsidR="00BA5987">
        <w:rPr>
          <w:rFonts w:ascii="Times New Roman" w:hAnsi="Times New Roman"/>
          <w:sz w:val="28"/>
          <w:lang w:val="bg-BG"/>
        </w:rPr>
        <w:t xml:space="preserve">мобилните приложения е изпращането на директни съобщения към потребителя при различни събития. </w:t>
      </w:r>
      <w:r w:rsidR="00DB6F3D">
        <w:rPr>
          <w:rFonts w:ascii="Times New Roman" w:hAnsi="Times New Roman"/>
          <w:sz w:val="28"/>
          <w:lang w:val="bg-BG"/>
        </w:rPr>
        <w:t>Въпреки че такива съобщения могат да се изпращат и от уеб приложенията, тези от мобилните приложения предоставят доста по-богато оформление, както и интерактивност на съобщениетo. Поради това може да се каже, че в този аспект мобилните приложения превъзхождат тези в уеб.</w:t>
      </w:r>
    </w:p>
    <w:p w14:paraId="425A0567" w14:textId="77777777" w:rsidR="00792A50" w:rsidRDefault="0007463F" w:rsidP="00400AE2">
      <w:pPr>
        <w:pStyle w:val="ListParagraph"/>
        <w:numPr>
          <w:ilvl w:val="0"/>
          <w:numId w:val="9"/>
        </w:numPr>
        <w:spacing w:after="240" w:line="360" w:lineRule="auto"/>
        <w:jc w:val="both"/>
        <w:rPr>
          <w:rFonts w:ascii="Times New Roman" w:hAnsi="Times New Roman"/>
          <w:sz w:val="28"/>
          <w:lang w:val="bg-BG"/>
        </w:rPr>
      </w:pPr>
      <w:r>
        <w:rPr>
          <w:rFonts w:ascii="Times New Roman" w:hAnsi="Times New Roman"/>
          <w:sz w:val="28"/>
          <w:lang w:val="bg-BG"/>
        </w:rPr>
        <w:lastRenderedPageBreak/>
        <w:t xml:space="preserve">Лесен достъп до </w:t>
      </w:r>
      <w:r w:rsidR="00792A50">
        <w:rPr>
          <w:rFonts w:ascii="Times New Roman" w:hAnsi="Times New Roman"/>
          <w:sz w:val="28"/>
          <w:lang w:val="bg-BG"/>
        </w:rPr>
        <w:t>устройството и неговите функционалности</w:t>
      </w:r>
    </w:p>
    <w:p w14:paraId="128E22A7" w14:textId="77777777" w:rsidR="00792A50" w:rsidRDefault="00792A50" w:rsidP="00400AE2">
      <w:pPr>
        <w:spacing w:after="360" w:line="360" w:lineRule="auto"/>
        <w:ind w:firstLine="360"/>
        <w:jc w:val="both"/>
        <w:rPr>
          <w:rFonts w:ascii="Times New Roman" w:hAnsi="Times New Roman"/>
          <w:sz w:val="28"/>
          <w:lang w:val="bg-BG"/>
        </w:rPr>
      </w:pPr>
      <w:r>
        <w:rPr>
          <w:rFonts w:ascii="Times New Roman" w:hAnsi="Times New Roman"/>
          <w:sz w:val="28"/>
          <w:lang w:val="bg-BG"/>
        </w:rPr>
        <w:t xml:space="preserve">През мобилното приложение много лесно се използват камерата, контактите, историята на обажданията и подобни функции на телефона. По този начин може да се осигури много по-приятна и улеснена работа с продукта за потребителя, както и се намалява времето, за което той би свършил </w:t>
      </w:r>
      <w:r w:rsidR="00334824">
        <w:rPr>
          <w:rFonts w:ascii="Times New Roman" w:hAnsi="Times New Roman"/>
          <w:sz w:val="28"/>
          <w:lang w:val="bg-BG"/>
        </w:rPr>
        <w:t xml:space="preserve">нещо, изискващо тези функции, </w:t>
      </w:r>
      <w:r w:rsidR="00E147AD">
        <w:rPr>
          <w:rFonts w:ascii="Times New Roman" w:hAnsi="Times New Roman"/>
          <w:sz w:val="28"/>
          <w:lang w:val="bg-BG"/>
        </w:rPr>
        <w:t xml:space="preserve">чрез </w:t>
      </w:r>
      <w:r w:rsidR="00334824">
        <w:rPr>
          <w:rFonts w:ascii="Times New Roman" w:hAnsi="Times New Roman"/>
          <w:sz w:val="28"/>
          <w:lang w:val="bg-BG"/>
        </w:rPr>
        <w:t>мобилния уеб.</w:t>
      </w:r>
    </w:p>
    <w:p w14:paraId="71D41929" w14:textId="77777777" w:rsidR="00731F6B" w:rsidRDefault="00731F6B" w:rsidP="00400AE2">
      <w:pPr>
        <w:pStyle w:val="ListParagraph"/>
        <w:numPr>
          <w:ilvl w:val="0"/>
          <w:numId w:val="9"/>
        </w:numPr>
        <w:spacing w:after="240" w:line="360" w:lineRule="auto"/>
        <w:jc w:val="both"/>
        <w:rPr>
          <w:rFonts w:ascii="Times New Roman" w:hAnsi="Times New Roman"/>
          <w:sz w:val="28"/>
          <w:lang w:val="bg-BG"/>
        </w:rPr>
      </w:pPr>
      <w:r>
        <w:rPr>
          <w:rFonts w:ascii="Times New Roman" w:hAnsi="Times New Roman"/>
          <w:sz w:val="28"/>
          <w:lang w:val="bg-BG"/>
        </w:rPr>
        <w:t>Няма нужда от интернет връзка</w:t>
      </w:r>
    </w:p>
    <w:p w14:paraId="70D63872" w14:textId="77777777" w:rsidR="00731F6B" w:rsidRDefault="00731F6B" w:rsidP="00400AE2">
      <w:pPr>
        <w:spacing w:after="360" w:line="360" w:lineRule="auto"/>
        <w:ind w:firstLine="360"/>
        <w:jc w:val="both"/>
        <w:rPr>
          <w:rFonts w:ascii="Times New Roman" w:hAnsi="Times New Roman"/>
          <w:sz w:val="28"/>
          <w:lang w:val="bg-BG"/>
        </w:rPr>
      </w:pPr>
      <w:r>
        <w:rPr>
          <w:rFonts w:ascii="Times New Roman" w:hAnsi="Times New Roman"/>
          <w:sz w:val="28"/>
          <w:lang w:val="bg-BG"/>
        </w:rPr>
        <w:t xml:space="preserve">Много полезно </w:t>
      </w:r>
      <w:r w:rsidR="00116D28">
        <w:rPr>
          <w:rFonts w:ascii="Times New Roman" w:hAnsi="Times New Roman"/>
          <w:sz w:val="28"/>
          <w:lang w:val="bg-BG"/>
        </w:rPr>
        <w:t xml:space="preserve">предимство </w:t>
      </w:r>
      <w:r>
        <w:rPr>
          <w:rFonts w:ascii="Times New Roman" w:hAnsi="Times New Roman"/>
          <w:sz w:val="28"/>
          <w:lang w:val="bg-BG"/>
        </w:rPr>
        <w:t xml:space="preserve">на мобилните приложения е това, че могат да се ползват и при липса на обхват. Това е, защото понеже приложението е инсталирано на самото устройстройство то </w:t>
      </w:r>
      <w:r w:rsidR="00116D28">
        <w:rPr>
          <w:rFonts w:ascii="Times New Roman" w:hAnsi="Times New Roman"/>
          <w:sz w:val="28"/>
          <w:lang w:val="bg-BG"/>
        </w:rPr>
        <w:t xml:space="preserve">запазва локално последното заредено </w:t>
      </w:r>
      <w:r>
        <w:rPr>
          <w:rFonts w:ascii="Times New Roman" w:hAnsi="Times New Roman"/>
          <w:sz w:val="28"/>
          <w:lang w:val="bg-BG"/>
        </w:rPr>
        <w:t xml:space="preserve">съдържание и </w:t>
      </w:r>
      <w:r w:rsidR="00116D28">
        <w:rPr>
          <w:rFonts w:ascii="Times New Roman" w:hAnsi="Times New Roman"/>
          <w:sz w:val="28"/>
          <w:lang w:val="bg-BG"/>
        </w:rPr>
        <w:t>винаги показва него. П</w:t>
      </w:r>
      <w:r>
        <w:rPr>
          <w:rFonts w:ascii="Times New Roman" w:hAnsi="Times New Roman"/>
          <w:sz w:val="28"/>
          <w:lang w:val="bg-BG"/>
        </w:rPr>
        <w:t>ри наличие на интернет връзка това съдържание се обновява.</w:t>
      </w:r>
    </w:p>
    <w:p w14:paraId="654065AC" w14:textId="77777777" w:rsidR="00AF203F" w:rsidRDefault="00AF203F" w:rsidP="00400AE2">
      <w:pPr>
        <w:pStyle w:val="ListParagraph"/>
        <w:numPr>
          <w:ilvl w:val="0"/>
          <w:numId w:val="9"/>
        </w:numPr>
        <w:spacing w:after="240" w:line="360" w:lineRule="auto"/>
        <w:jc w:val="both"/>
        <w:rPr>
          <w:rFonts w:ascii="Times New Roman" w:hAnsi="Times New Roman"/>
          <w:sz w:val="28"/>
          <w:lang w:val="bg-BG"/>
        </w:rPr>
      </w:pPr>
      <w:r>
        <w:rPr>
          <w:rFonts w:ascii="Times New Roman" w:hAnsi="Times New Roman"/>
          <w:sz w:val="28"/>
          <w:lang w:val="bg-BG"/>
        </w:rPr>
        <w:t>По-висока скорост</w:t>
      </w:r>
    </w:p>
    <w:p w14:paraId="728965DA" w14:textId="77777777" w:rsidR="00AF203F" w:rsidRPr="00AF203F" w:rsidRDefault="00AF203F" w:rsidP="00400AE2">
      <w:pPr>
        <w:spacing w:after="480" w:line="360" w:lineRule="auto"/>
        <w:ind w:firstLine="360"/>
        <w:jc w:val="both"/>
        <w:rPr>
          <w:rFonts w:ascii="Times New Roman" w:hAnsi="Times New Roman"/>
          <w:sz w:val="28"/>
        </w:rPr>
      </w:pPr>
      <w:r>
        <w:rPr>
          <w:rFonts w:ascii="Times New Roman" w:hAnsi="Times New Roman"/>
          <w:sz w:val="28"/>
          <w:lang w:val="bg-BG"/>
        </w:rPr>
        <w:t>Едно добре направено приложение може да процедира много по-бързо от една уеб страница. Една от причините е именно локално запазената (кешираната) информация в приложението.</w:t>
      </w:r>
    </w:p>
    <w:p w14:paraId="1C154B64" w14:textId="77777777" w:rsidR="00CD5742" w:rsidRDefault="00CD5742" w:rsidP="00400AE2">
      <w:pPr>
        <w:pStyle w:val="ListParagraph"/>
        <w:numPr>
          <w:ilvl w:val="1"/>
          <w:numId w:val="7"/>
        </w:numPr>
        <w:spacing w:after="480" w:line="360" w:lineRule="auto"/>
        <w:jc w:val="both"/>
        <w:rPr>
          <w:rFonts w:ascii="Times New Roman" w:hAnsi="Times New Roman"/>
          <w:b/>
          <w:sz w:val="32"/>
          <w:lang w:val="bg-BG"/>
        </w:rPr>
      </w:pPr>
      <w:r>
        <w:rPr>
          <w:rFonts w:ascii="Times New Roman" w:hAnsi="Times New Roman"/>
          <w:b/>
          <w:sz w:val="32"/>
          <w:lang w:val="bg-BG"/>
        </w:rPr>
        <w:t>Използвани технологии</w:t>
      </w:r>
    </w:p>
    <w:p w14:paraId="77FA0415" w14:textId="77777777" w:rsidR="00791DC5" w:rsidRPr="00845DC4" w:rsidRDefault="00791DC5" w:rsidP="00400AE2">
      <w:pPr>
        <w:pStyle w:val="ListParagraph"/>
        <w:numPr>
          <w:ilvl w:val="2"/>
          <w:numId w:val="7"/>
        </w:numPr>
        <w:spacing w:after="360" w:line="360" w:lineRule="auto"/>
        <w:jc w:val="both"/>
        <w:rPr>
          <w:rFonts w:ascii="Times New Roman" w:hAnsi="Times New Roman"/>
          <w:b/>
          <w:sz w:val="32"/>
          <w:lang w:val="bg-BG"/>
        </w:rPr>
      </w:pPr>
      <w:r>
        <w:rPr>
          <w:rFonts w:ascii="Times New Roman" w:hAnsi="Times New Roman"/>
          <w:b/>
          <w:sz w:val="32"/>
        </w:rPr>
        <w:t>REST</w:t>
      </w:r>
    </w:p>
    <w:p w14:paraId="4D7B81C7" w14:textId="77777777" w:rsidR="00B83C99" w:rsidRPr="00B83C99" w:rsidRDefault="00C81250" w:rsidP="00400AE2">
      <w:pPr>
        <w:spacing w:after="120" w:line="360" w:lineRule="auto"/>
        <w:ind w:firstLine="708"/>
        <w:jc w:val="both"/>
        <w:rPr>
          <w:rFonts w:ascii="Times New Roman" w:hAnsi="Times New Roman"/>
          <w:sz w:val="28"/>
          <w:lang w:val="bg-BG"/>
        </w:rPr>
      </w:pPr>
      <w:r>
        <w:rPr>
          <w:rFonts w:ascii="Times New Roman" w:hAnsi="Times New Roman"/>
          <w:sz w:val="28"/>
          <w:lang w:val="bg-BG"/>
        </w:rPr>
        <w:t>„</w:t>
      </w:r>
      <w:r w:rsidR="00EE5A3F">
        <w:rPr>
          <w:rFonts w:ascii="Times New Roman" w:hAnsi="Times New Roman"/>
          <w:sz w:val="28"/>
          <w:lang w:val="bg-BG"/>
        </w:rPr>
        <w:t>EverydayChef</w:t>
      </w:r>
      <w:r>
        <w:rPr>
          <w:rFonts w:ascii="Times New Roman" w:hAnsi="Times New Roman"/>
          <w:sz w:val="28"/>
          <w:lang w:val="bg-BG"/>
        </w:rPr>
        <w:t xml:space="preserve">“ е имплементирано на базата на </w:t>
      </w:r>
      <w:r>
        <w:rPr>
          <w:rFonts w:ascii="Times New Roman" w:hAnsi="Times New Roman"/>
          <w:sz w:val="28"/>
        </w:rPr>
        <w:t xml:space="preserve">REST. </w:t>
      </w:r>
      <w:r w:rsidR="00791DC5">
        <w:rPr>
          <w:rFonts w:ascii="Times New Roman" w:hAnsi="Times New Roman"/>
          <w:sz w:val="28"/>
        </w:rPr>
        <w:t>REST[1]</w:t>
      </w:r>
      <w:r w:rsidR="00791DC5">
        <w:rPr>
          <w:rFonts w:ascii="Times New Roman" w:hAnsi="Times New Roman"/>
          <w:sz w:val="28"/>
          <w:lang w:val="bg-BG"/>
        </w:rPr>
        <w:t xml:space="preserve"> (</w:t>
      </w:r>
      <w:r w:rsidR="00791DC5">
        <w:rPr>
          <w:rFonts w:ascii="Times New Roman" w:hAnsi="Times New Roman"/>
          <w:sz w:val="28"/>
        </w:rPr>
        <w:t>Representational state transfer</w:t>
      </w:r>
      <w:r w:rsidR="00791DC5">
        <w:rPr>
          <w:rFonts w:ascii="Times New Roman" w:hAnsi="Times New Roman"/>
          <w:sz w:val="28"/>
          <w:lang w:val="bg-BG"/>
        </w:rPr>
        <w:t>)</w:t>
      </w:r>
      <w:r w:rsidR="00791DC5">
        <w:rPr>
          <w:rFonts w:ascii="Times New Roman" w:hAnsi="Times New Roman"/>
          <w:sz w:val="28"/>
        </w:rPr>
        <w:t xml:space="preserve"> </w:t>
      </w:r>
      <w:r w:rsidR="00791DC5">
        <w:rPr>
          <w:rFonts w:ascii="Times New Roman" w:hAnsi="Times New Roman"/>
          <w:sz w:val="28"/>
          <w:lang w:val="bg-BG"/>
        </w:rPr>
        <w:t>представлява софтуерна архитектура, предоставяща дефинирани стандарти за връзката между компютърните устройства в мрежата, за по-лесна комуникация помежду им.</w:t>
      </w:r>
      <w:r>
        <w:rPr>
          <w:rFonts w:ascii="Times New Roman" w:hAnsi="Times New Roman"/>
          <w:sz w:val="28"/>
          <w:lang w:val="bg-BG"/>
        </w:rPr>
        <w:t xml:space="preserve"> </w:t>
      </w:r>
      <w:r w:rsidR="00B83C99">
        <w:rPr>
          <w:rFonts w:ascii="Times New Roman" w:hAnsi="Times New Roman"/>
          <w:sz w:val="28"/>
          <w:lang w:val="bg-BG"/>
        </w:rPr>
        <w:t xml:space="preserve">Основава се на </w:t>
      </w:r>
      <w:r w:rsidR="00B83C99">
        <w:rPr>
          <w:rFonts w:ascii="Times New Roman" w:hAnsi="Times New Roman"/>
          <w:sz w:val="28"/>
        </w:rPr>
        <w:t xml:space="preserve">HTTP – </w:t>
      </w:r>
      <w:r w:rsidR="00B83C99">
        <w:rPr>
          <w:rFonts w:ascii="Times New Roman" w:hAnsi="Times New Roman"/>
          <w:sz w:val="28"/>
          <w:lang w:val="bg-BG"/>
        </w:rPr>
        <w:t>мрежов протокол, който е в основата на</w:t>
      </w:r>
      <w:r w:rsidR="00065B77">
        <w:rPr>
          <w:rFonts w:ascii="Times New Roman" w:hAnsi="Times New Roman"/>
          <w:sz w:val="28"/>
          <w:lang w:val="bg-BG"/>
        </w:rPr>
        <w:t xml:space="preserve"> обмена на данни в</w:t>
      </w:r>
      <w:r w:rsidR="00B83C99">
        <w:rPr>
          <w:rFonts w:ascii="Times New Roman" w:hAnsi="Times New Roman"/>
          <w:sz w:val="28"/>
          <w:lang w:val="bg-BG"/>
        </w:rPr>
        <w:t xml:space="preserve"> глобалната мрежа, която познаваме днес.</w:t>
      </w:r>
    </w:p>
    <w:p w14:paraId="162E9BB8" w14:textId="77777777" w:rsidR="00497360" w:rsidRDefault="00C81250" w:rsidP="00400AE2">
      <w:pPr>
        <w:spacing w:after="480" w:line="360" w:lineRule="auto"/>
        <w:ind w:firstLine="708"/>
        <w:jc w:val="both"/>
        <w:rPr>
          <w:rFonts w:ascii="Times New Roman" w:hAnsi="Times New Roman"/>
          <w:b/>
          <w:sz w:val="32"/>
          <w:lang w:val="bg-BG"/>
        </w:rPr>
      </w:pPr>
      <w:r>
        <w:rPr>
          <w:rFonts w:ascii="Times New Roman" w:hAnsi="Times New Roman"/>
          <w:sz w:val="28"/>
          <w:lang w:val="bg-BG"/>
        </w:rPr>
        <w:lastRenderedPageBreak/>
        <w:t>Характерно</w:t>
      </w:r>
      <w:r w:rsidR="00791DC5">
        <w:rPr>
          <w:rFonts w:ascii="Times New Roman" w:hAnsi="Times New Roman"/>
          <w:sz w:val="28"/>
          <w:lang w:val="bg-BG"/>
        </w:rPr>
        <w:t xml:space="preserve"> за създадените по този начин системи (наричани </w:t>
      </w:r>
      <w:r w:rsidR="00791DC5">
        <w:rPr>
          <w:rFonts w:ascii="Times New Roman" w:hAnsi="Times New Roman"/>
          <w:sz w:val="28"/>
        </w:rPr>
        <w:t>RESTful</w:t>
      </w:r>
      <w:r w:rsidR="00791DC5">
        <w:rPr>
          <w:rFonts w:ascii="Times New Roman" w:hAnsi="Times New Roman"/>
          <w:sz w:val="28"/>
          <w:lang w:val="bg-BG"/>
        </w:rPr>
        <w:t xml:space="preserve"> системи) е, че при тях са разделени понятията клиент и сървър</w:t>
      </w:r>
      <w:r w:rsidR="00791DC5">
        <w:rPr>
          <w:rFonts w:ascii="Times New Roman" w:hAnsi="Times New Roman"/>
          <w:sz w:val="28"/>
        </w:rPr>
        <w:t xml:space="preserve">, </w:t>
      </w:r>
      <w:r w:rsidR="00791DC5">
        <w:rPr>
          <w:rFonts w:ascii="Times New Roman" w:hAnsi="Times New Roman"/>
          <w:sz w:val="28"/>
          <w:lang w:val="bg-BG"/>
        </w:rPr>
        <w:t xml:space="preserve">както и на сървъра не му трябва да знае какво е състоянието на клиента във всеки </w:t>
      </w:r>
      <w:r w:rsidR="00450D72">
        <w:rPr>
          <w:noProof/>
          <w:lang w:val="bg-BG" w:eastAsia="bg-BG"/>
        </w:rPr>
        <w:drawing>
          <wp:anchor distT="0" distB="0" distL="114300" distR="114300" simplePos="0" relativeHeight="251659264" behindDoc="0" locked="0" layoutInCell="1" allowOverlap="1" wp14:anchorId="663968CE" wp14:editId="43768B21">
            <wp:simplePos x="0" y="0"/>
            <wp:positionH relativeFrom="column">
              <wp:posOffset>390525</wp:posOffset>
            </wp:positionH>
            <wp:positionV relativeFrom="paragraph">
              <wp:posOffset>2114550</wp:posOffset>
            </wp:positionV>
            <wp:extent cx="4724400" cy="4047490"/>
            <wp:effectExtent l="0" t="0" r="0" b="0"/>
            <wp:wrapSquare wrapText="bothSides"/>
            <wp:docPr id="1" name="Picture 1" descr="https://cdn-images-1.medium.com/max/782/1*EbBD6IXvf3o-YegUvRB_I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782/1*EbBD6IXvf3o-YegUvRB_IA.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4400" cy="4047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91DC5">
        <w:rPr>
          <w:rFonts w:ascii="Times New Roman" w:hAnsi="Times New Roman"/>
          <w:sz w:val="28"/>
          <w:lang w:val="bg-BG"/>
        </w:rPr>
        <w:t>един момент от време и обратното.</w:t>
      </w:r>
      <w:r w:rsidR="00791DC5">
        <w:rPr>
          <w:rFonts w:ascii="Times New Roman" w:hAnsi="Times New Roman"/>
          <w:b/>
          <w:sz w:val="32"/>
          <w:lang w:val="bg-BG"/>
        </w:rPr>
        <w:t xml:space="preserve"> </w:t>
      </w:r>
    </w:p>
    <w:p w14:paraId="15188EF4" w14:textId="77777777" w:rsidR="000002E0" w:rsidRDefault="000002E0" w:rsidP="00400AE2">
      <w:pPr>
        <w:spacing w:after="480" w:line="360" w:lineRule="auto"/>
        <w:ind w:firstLine="708"/>
        <w:jc w:val="both"/>
        <w:rPr>
          <w:rFonts w:ascii="Times New Roman" w:hAnsi="Times New Roman"/>
          <w:b/>
          <w:sz w:val="32"/>
          <w:lang w:val="bg-BG"/>
        </w:rPr>
      </w:pPr>
    </w:p>
    <w:p w14:paraId="6A30E774" w14:textId="77777777" w:rsidR="000002E0" w:rsidRDefault="000002E0" w:rsidP="00400AE2">
      <w:pPr>
        <w:spacing w:after="480" w:line="360" w:lineRule="auto"/>
        <w:ind w:firstLine="708"/>
        <w:jc w:val="both"/>
        <w:rPr>
          <w:rFonts w:ascii="Times New Roman" w:hAnsi="Times New Roman"/>
          <w:b/>
          <w:sz w:val="32"/>
          <w:lang w:val="bg-BG"/>
        </w:rPr>
      </w:pPr>
    </w:p>
    <w:p w14:paraId="712C2B8C" w14:textId="77777777" w:rsidR="000002E0" w:rsidRDefault="000002E0" w:rsidP="00400AE2">
      <w:pPr>
        <w:spacing w:after="480" w:line="360" w:lineRule="auto"/>
        <w:ind w:firstLine="708"/>
        <w:jc w:val="both"/>
        <w:rPr>
          <w:rFonts w:ascii="Times New Roman" w:hAnsi="Times New Roman"/>
          <w:b/>
          <w:sz w:val="32"/>
          <w:lang w:val="bg-BG"/>
        </w:rPr>
      </w:pPr>
    </w:p>
    <w:p w14:paraId="468F94F7" w14:textId="77777777" w:rsidR="000002E0" w:rsidRPr="00450D72" w:rsidRDefault="000002E0" w:rsidP="00400AE2">
      <w:pPr>
        <w:spacing w:after="480" w:line="360" w:lineRule="auto"/>
        <w:ind w:firstLine="708"/>
        <w:jc w:val="both"/>
        <w:rPr>
          <w:rFonts w:ascii="Times New Roman" w:hAnsi="Times New Roman"/>
          <w:i/>
          <w:sz w:val="28"/>
        </w:rPr>
      </w:pPr>
    </w:p>
    <w:p w14:paraId="0D52B25B" w14:textId="77777777" w:rsidR="000002E0" w:rsidRPr="000E3710" w:rsidRDefault="000002E0" w:rsidP="00400AE2">
      <w:pPr>
        <w:spacing w:after="480" w:line="360" w:lineRule="auto"/>
        <w:ind w:firstLine="708"/>
        <w:jc w:val="both"/>
        <w:rPr>
          <w:rFonts w:ascii="Times New Roman" w:hAnsi="Times New Roman"/>
          <w:i/>
          <w:sz w:val="28"/>
        </w:rPr>
      </w:pPr>
    </w:p>
    <w:p w14:paraId="389112BE" w14:textId="77777777" w:rsidR="000002E0" w:rsidRDefault="000002E0" w:rsidP="00400AE2">
      <w:pPr>
        <w:spacing w:after="480" w:line="360" w:lineRule="auto"/>
        <w:ind w:firstLine="708"/>
        <w:jc w:val="both"/>
        <w:rPr>
          <w:rFonts w:ascii="Times New Roman" w:hAnsi="Times New Roman"/>
          <w:i/>
          <w:sz w:val="28"/>
          <w:lang w:val="bg-BG"/>
        </w:rPr>
      </w:pPr>
    </w:p>
    <w:p w14:paraId="3088DA04" w14:textId="77777777" w:rsidR="00065B77" w:rsidRDefault="00065B77" w:rsidP="00400AE2">
      <w:pPr>
        <w:spacing w:after="480" w:line="360" w:lineRule="auto"/>
        <w:jc w:val="both"/>
        <w:rPr>
          <w:rFonts w:ascii="Times New Roman" w:hAnsi="Times New Roman"/>
          <w:i/>
          <w:sz w:val="28"/>
          <w:lang w:val="bg-BG"/>
        </w:rPr>
      </w:pPr>
    </w:p>
    <w:p w14:paraId="0D20A0E0" w14:textId="77777777" w:rsidR="00065B77" w:rsidRDefault="00065B77" w:rsidP="00400AE2">
      <w:pPr>
        <w:spacing w:after="480" w:line="360" w:lineRule="auto"/>
        <w:jc w:val="both"/>
        <w:rPr>
          <w:rFonts w:ascii="Times New Roman" w:hAnsi="Times New Roman"/>
          <w:i/>
          <w:sz w:val="28"/>
          <w:lang w:val="bg-BG"/>
        </w:rPr>
      </w:pPr>
    </w:p>
    <w:p w14:paraId="37C8678D" w14:textId="77777777" w:rsidR="000002E0" w:rsidRPr="000002E0" w:rsidRDefault="000002E0" w:rsidP="00400AE2">
      <w:pPr>
        <w:spacing w:after="480" w:line="360" w:lineRule="auto"/>
        <w:jc w:val="both"/>
        <w:rPr>
          <w:rFonts w:ascii="Times New Roman" w:hAnsi="Times New Roman"/>
          <w:b/>
          <w:sz w:val="2"/>
          <w:lang w:val="bg-BG"/>
        </w:rPr>
      </w:pPr>
      <w:r>
        <w:rPr>
          <w:rFonts w:ascii="Times New Roman" w:hAnsi="Times New Roman"/>
          <w:i/>
          <w:sz w:val="28"/>
          <w:lang w:val="bg-BG"/>
        </w:rPr>
        <w:t>Фиг. 1.2</w:t>
      </w:r>
      <w:r w:rsidR="00880B42">
        <w:rPr>
          <w:rFonts w:ascii="Times New Roman" w:hAnsi="Times New Roman"/>
          <w:i/>
          <w:sz w:val="28"/>
          <w:lang w:val="bg-BG"/>
        </w:rPr>
        <w:t xml:space="preserve"> -</w:t>
      </w:r>
      <w:r w:rsidRPr="00C45ED4">
        <w:rPr>
          <w:rFonts w:ascii="Times New Roman" w:hAnsi="Times New Roman"/>
          <w:i/>
          <w:sz w:val="28"/>
          <w:lang w:val="bg-BG"/>
        </w:rPr>
        <w:t xml:space="preserve"> </w:t>
      </w:r>
      <w:r>
        <w:rPr>
          <w:rFonts w:ascii="Times New Roman" w:hAnsi="Times New Roman"/>
          <w:i/>
          <w:sz w:val="28"/>
          <w:lang w:val="bg-BG"/>
        </w:rPr>
        <w:t xml:space="preserve">Визуализация на </w:t>
      </w:r>
      <w:r>
        <w:rPr>
          <w:rFonts w:ascii="Times New Roman" w:hAnsi="Times New Roman"/>
          <w:i/>
          <w:sz w:val="28"/>
        </w:rPr>
        <w:t xml:space="preserve">REST </w:t>
      </w:r>
      <w:r>
        <w:rPr>
          <w:rFonts w:ascii="Times New Roman" w:hAnsi="Times New Roman"/>
          <w:i/>
          <w:sz w:val="28"/>
          <w:lang w:val="bg-BG"/>
        </w:rPr>
        <w:t xml:space="preserve">архитектура </w:t>
      </w:r>
    </w:p>
    <w:p w14:paraId="1E394C37" w14:textId="77777777" w:rsidR="00497360" w:rsidRDefault="00497360" w:rsidP="00400AE2">
      <w:pPr>
        <w:pStyle w:val="ListParagraph"/>
        <w:numPr>
          <w:ilvl w:val="3"/>
          <w:numId w:val="7"/>
        </w:numPr>
        <w:spacing w:after="480" w:line="360" w:lineRule="auto"/>
        <w:jc w:val="both"/>
        <w:rPr>
          <w:rFonts w:ascii="Times New Roman" w:hAnsi="Times New Roman"/>
          <w:b/>
          <w:sz w:val="32"/>
          <w:lang w:val="bg-BG"/>
        </w:rPr>
      </w:pPr>
      <w:r>
        <w:rPr>
          <w:rFonts w:ascii="Times New Roman" w:hAnsi="Times New Roman"/>
          <w:b/>
          <w:sz w:val="32"/>
          <w:lang w:val="bg-BG"/>
        </w:rPr>
        <w:t>Разделение на клиент от съръвър</w:t>
      </w:r>
    </w:p>
    <w:p w14:paraId="172D921B" w14:textId="77777777" w:rsidR="00497360" w:rsidRDefault="00BA1935" w:rsidP="00400AE2">
      <w:pPr>
        <w:spacing w:after="120" w:line="360" w:lineRule="auto"/>
        <w:ind w:firstLine="708"/>
        <w:jc w:val="both"/>
        <w:rPr>
          <w:rFonts w:ascii="Times New Roman" w:hAnsi="Times New Roman"/>
          <w:sz w:val="28"/>
          <w:lang w:val="bg-BG"/>
        </w:rPr>
      </w:pPr>
      <w:r>
        <w:rPr>
          <w:rFonts w:ascii="Times New Roman" w:hAnsi="Times New Roman"/>
          <w:sz w:val="28"/>
          <w:lang w:val="bg-BG"/>
        </w:rPr>
        <w:t xml:space="preserve">При </w:t>
      </w:r>
      <w:r>
        <w:rPr>
          <w:rFonts w:ascii="Times New Roman" w:hAnsi="Times New Roman"/>
          <w:sz w:val="28"/>
        </w:rPr>
        <w:t>REST</w:t>
      </w:r>
      <w:r>
        <w:rPr>
          <w:rFonts w:ascii="Times New Roman" w:hAnsi="Times New Roman"/>
          <w:sz w:val="28"/>
          <w:lang w:val="bg-BG"/>
        </w:rPr>
        <w:t xml:space="preserve"> архитектурата </w:t>
      </w:r>
      <w:r w:rsidR="00065B77">
        <w:rPr>
          <w:rFonts w:ascii="Times New Roman" w:hAnsi="Times New Roman"/>
          <w:sz w:val="28"/>
          <w:lang w:val="bg-BG"/>
        </w:rPr>
        <w:t xml:space="preserve">клиентът и сървърът </w:t>
      </w:r>
      <w:r>
        <w:rPr>
          <w:rFonts w:ascii="Times New Roman" w:hAnsi="Times New Roman"/>
          <w:sz w:val="28"/>
          <w:lang w:val="bg-BG"/>
        </w:rPr>
        <w:t xml:space="preserve">се изграждат напълно отделно без едното да се интересува от другото. Това значи, че могат да бъдат променяни по всяко време и това да не засяга другата страна. </w:t>
      </w:r>
    </w:p>
    <w:p w14:paraId="4A4ACB28" w14:textId="77777777" w:rsidR="00BA1935" w:rsidRDefault="00BA1935" w:rsidP="00400AE2">
      <w:pPr>
        <w:spacing w:after="120" w:line="360" w:lineRule="auto"/>
        <w:ind w:firstLine="708"/>
        <w:jc w:val="both"/>
        <w:rPr>
          <w:rFonts w:ascii="Times New Roman" w:hAnsi="Times New Roman"/>
          <w:sz w:val="28"/>
          <w:lang w:val="bg-BG"/>
        </w:rPr>
      </w:pPr>
      <w:r>
        <w:rPr>
          <w:rFonts w:ascii="Times New Roman" w:hAnsi="Times New Roman"/>
          <w:sz w:val="28"/>
          <w:lang w:val="bg-BG"/>
        </w:rPr>
        <w:lastRenderedPageBreak/>
        <w:t>По този начин интерфейсът по-лесно може да бъд</w:t>
      </w:r>
      <w:r w:rsidR="00065B77">
        <w:rPr>
          <w:rFonts w:ascii="Times New Roman" w:hAnsi="Times New Roman"/>
          <w:sz w:val="28"/>
          <w:lang w:val="bg-BG"/>
        </w:rPr>
        <w:t>е интегриран на друга платформа</w:t>
      </w:r>
      <w:r>
        <w:rPr>
          <w:rFonts w:ascii="Times New Roman" w:hAnsi="Times New Roman"/>
          <w:sz w:val="28"/>
          <w:lang w:val="bg-BG"/>
        </w:rPr>
        <w:t xml:space="preserve"> и има много възможности за подобрение.</w:t>
      </w:r>
    </w:p>
    <w:p w14:paraId="3260A3F6" w14:textId="77777777" w:rsidR="00BA1935" w:rsidRPr="00BA1935" w:rsidRDefault="00BA1935" w:rsidP="00400AE2">
      <w:pPr>
        <w:spacing w:after="480" w:line="360" w:lineRule="auto"/>
        <w:ind w:firstLine="708"/>
        <w:jc w:val="both"/>
        <w:rPr>
          <w:rFonts w:ascii="Times New Roman" w:hAnsi="Times New Roman"/>
          <w:sz w:val="28"/>
          <w:lang w:val="bg-BG"/>
        </w:rPr>
      </w:pPr>
      <w:r>
        <w:rPr>
          <w:rFonts w:ascii="Times New Roman" w:hAnsi="Times New Roman"/>
          <w:sz w:val="28"/>
          <w:lang w:val="bg-BG"/>
        </w:rPr>
        <w:t xml:space="preserve">Чрез </w:t>
      </w:r>
      <w:r w:rsidR="00065B77">
        <w:rPr>
          <w:rFonts w:ascii="Times New Roman" w:hAnsi="Times New Roman"/>
          <w:sz w:val="28"/>
        </w:rPr>
        <w:t xml:space="preserve">REST </w:t>
      </w:r>
      <w:r>
        <w:rPr>
          <w:rFonts w:ascii="Times New Roman" w:hAnsi="Times New Roman"/>
          <w:sz w:val="28"/>
          <w:lang w:val="bg-BG"/>
        </w:rPr>
        <w:t xml:space="preserve">архитектурния стил различни клиенти могат да се закачат за същите пътища на интерфейса, да извършват еднакви операции, както и да получават еднкави данни. </w:t>
      </w:r>
    </w:p>
    <w:p w14:paraId="407ED375" w14:textId="77777777" w:rsidR="00497360" w:rsidRDefault="00BA1935" w:rsidP="00400AE2">
      <w:pPr>
        <w:pStyle w:val="ListParagraph"/>
        <w:numPr>
          <w:ilvl w:val="3"/>
          <w:numId w:val="7"/>
        </w:numPr>
        <w:spacing w:after="480" w:line="360" w:lineRule="auto"/>
        <w:jc w:val="both"/>
        <w:rPr>
          <w:rFonts w:ascii="Times New Roman" w:hAnsi="Times New Roman"/>
          <w:b/>
          <w:sz w:val="32"/>
          <w:lang w:val="bg-BG"/>
        </w:rPr>
      </w:pPr>
      <w:r>
        <w:rPr>
          <w:rFonts w:ascii="Times New Roman" w:hAnsi="Times New Roman"/>
          <w:b/>
          <w:sz w:val="32"/>
          <w:lang w:val="bg-BG"/>
        </w:rPr>
        <w:t xml:space="preserve">Не се знае текущото </w:t>
      </w:r>
      <w:r w:rsidR="00EE6523">
        <w:rPr>
          <w:rFonts w:ascii="Times New Roman" w:hAnsi="Times New Roman"/>
          <w:b/>
          <w:sz w:val="32"/>
          <w:lang w:val="bg-BG"/>
        </w:rPr>
        <w:t xml:space="preserve">състояние на отсрещната </w:t>
      </w:r>
      <w:r>
        <w:rPr>
          <w:rFonts w:ascii="Times New Roman" w:hAnsi="Times New Roman"/>
          <w:b/>
          <w:sz w:val="32"/>
          <w:lang w:val="bg-BG"/>
        </w:rPr>
        <w:t>страна</w:t>
      </w:r>
    </w:p>
    <w:p w14:paraId="5C830718" w14:textId="77777777" w:rsidR="00B93AD6" w:rsidRDefault="00D52337" w:rsidP="00400AE2">
      <w:pPr>
        <w:spacing w:after="120" w:line="360" w:lineRule="auto"/>
        <w:ind w:firstLine="630"/>
        <w:jc w:val="both"/>
        <w:rPr>
          <w:rFonts w:ascii="Times New Roman" w:hAnsi="Times New Roman"/>
          <w:lang w:val="bg-BG"/>
        </w:rPr>
      </w:pPr>
      <w:r w:rsidRPr="00D52337">
        <w:rPr>
          <w:rFonts w:ascii="Times New Roman" w:hAnsi="Times New Roman"/>
          <w:sz w:val="28"/>
          <w:lang w:val="bg-BG"/>
        </w:rPr>
        <w:t>При в</w:t>
      </w:r>
      <w:r w:rsidR="00E40201" w:rsidRPr="00D52337">
        <w:rPr>
          <w:rFonts w:ascii="Times New Roman" w:hAnsi="Times New Roman"/>
          <w:sz w:val="28"/>
          <w:lang w:val="bg-BG"/>
        </w:rPr>
        <w:t xml:space="preserve">сички приложения, следващи </w:t>
      </w:r>
      <w:r w:rsidR="004F45F9" w:rsidRPr="00D52337">
        <w:rPr>
          <w:rFonts w:ascii="Times New Roman" w:hAnsi="Times New Roman"/>
          <w:sz w:val="28"/>
          <w:lang w:val="bg-BG"/>
        </w:rPr>
        <w:t xml:space="preserve">REST, </w:t>
      </w:r>
      <w:r w:rsidR="00065B77">
        <w:rPr>
          <w:rFonts w:ascii="Times New Roman" w:hAnsi="Times New Roman"/>
          <w:sz w:val="28"/>
          <w:lang w:val="bg-BG"/>
        </w:rPr>
        <w:t xml:space="preserve">на </w:t>
      </w:r>
      <w:r w:rsidRPr="00D52337">
        <w:rPr>
          <w:rFonts w:ascii="Times New Roman" w:hAnsi="Times New Roman"/>
          <w:sz w:val="28"/>
          <w:lang w:val="bg-BG"/>
        </w:rPr>
        <w:t xml:space="preserve">сървърът не му трябва да знае текущото състояние на клиента и обратното. По този начин и двете страни разбират всяко едно съобщение помежду си без да се налага да виждат предишните. Това се осъществява чрез използването на ресурси вместо на команди. Това са обекти, документи или просто </w:t>
      </w:r>
      <w:r w:rsidR="00C81250">
        <w:rPr>
          <w:rFonts w:ascii="Times New Roman" w:hAnsi="Times New Roman"/>
          <w:sz w:val="28"/>
          <w:lang w:val="bg-BG"/>
        </w:rPr>
        <w:t>информация</w:t>
      </w:r>
      <w:r w:rsidRPr="00D52337">
        <w:rPr>
          <w:rFonts w:ascii="Times New Roman" w:hAnsi="Times New Roman"/>
          <w:sz w:val="28"/>
          <w:lang w:val="bg-BG"/>
        </w:rPr>
        <w:t xml:space="preserve">, </w:t>
      </w:r>
      <w:r w:rsidR="00C81250">
        <w:rPr>
          <w:rFonts w:ascii="Times New Roman" w:hAnsi="Times New Roman"/>
          <w:sz w:val="28"/>
          <w:lang w:val="bg-BG"/>
        </w:rPr>
        <w:t>която трябва да бъде запазена или обработена</w:t>
      </w:r>
      <w:r w:rsidRPr="00D52337">
        <w:rPr>
          <w:rFonts w:ascii="Times New Roman" w:hAnsi="Times New Roman"/>
          <w:sz w:val="28"/>
          <w:lang w:val="bg-BG"/>
        </w:rPr>
        <w:t xml:space="preserve"> по някакъв начин и</w:t>
      </w:r>
      <w:r w:rsidR="00C81250">
        <w:rPr>
          <w:rFonts w:ascii="Times New Roman" w:hAnsi="Times New Roman"/>
          <w:sz w:val="28"/>
          <w:lang w:val="bg-BG"/>
        </w:rPr>
        <w:t xml:space="preserve">/или изпратена </w:t>
      </w:r>
      <w:r w:rsidRPr="00D52337">
        <w:rPr>
          <w:rFonts w:ascii="Times New Roman" w:hAnsi="Times New Roman"/>
          <w:sz w:val="28"/>
          <w:lang w:val="bg-BG"/>
        </w:rPr>
        <w:t>към друго</w:t>
      </w:r>
      <w:r>
        <w:rPr>
          <w:rFonts w:ascii="Times New Roman" w:hAnsi="Times New Roman"/>
          <w:lang w:val="bg-BG"/>
        </w:rPr>
        <w:t xml:space="preserve"> </w:t>
      </w:r>
      <w:r w:rsidRPr="00D52337">
        <w:rPr>
          <w:rFonts w:ascii="Times New Roman" w:hAnsi="Times New Roman"/>
          <w:sz w:val="28"/>
          <w:lang w:val="bg-BG"/>
        </w:rPr>
        <w:t>устройство</w:t>
      </w:r>
      <w:r>
        <w:rPr>
          <w:rFonts w:ascii="Times New Roman" w:hAnsi="Times New Roman"/>
          <w:lang w:val="bg-BG"/>
        </w:rPr>
        <w:t>.</w:t>
      </w:r>
    </w:p>
    <w:p w14:paraId="29B40A86" w14:textId="77777777" w:rsidR="00C81250" w:rsidRDefault="00C81250" w:rsidP="00400AE2">
      <w:pPr>
        <w:spacing w:after="480" w:line="360" w:lineRule="auto"/>
        <w:ind w:firstLine="274"/>
        <w:jc w:val="both"/>
        <w:rPr>
          <w:rFonts w:ascii="Times New Roman" w:hAnsi="Times New Roman"/>
          <w:sz w:val="28"/>
          <w:lang w:val="bg-BG"/>
        </w:rPr>
      </w:pPr>
      <w:r>
        <w:rPr>
          <w:rFonts w:ascii="Times New Roman" w:hAnsi="Times New Roman"/>
          <w:sz w:val="28"/>
          <w:lang w:val="bg-BG"/>
        </w:rPr>
        <w:t xml:space="preserve">Това спомага за ефективността и скоростта на </w:t>
      </w:r>
      <w:r>
        <w:rPr>
          <w:rFonts w:ascii="Times New Roman" w:hAnsi="Times New Roman"/>
          <w:sz w:val="28"/>
        </w:rPr>
        <w:t xml:space="preserve">RESTful </w:t>
      </w:r>
      <w:r>
        <w:rPr>
          <w:rFonts w:ascii="Times New Roman" w:hAnsi="Times New Roman"/>
          <w:sz w:val="28"/>
          <w:lang w:val="bg-BG"/>
        </w:rPr>
        <w:t>приложенията</w:t>
      </w:r>
      <w:r>
        <w:rPr>
          <w:rFonts w:ascii="Times New Roman" w:hAnsi="Times New Roman"/>
          <w:sz w:val="28"/>
        </w:rPr>
        <w:t xml:space="preserve">, </w:t>
      </w:r>
      <w:r>
        <w:rPr>
          <w:rFonts w:ascii="Times New Roman" w:hAnsi="Times New Roman"/>
          <w:sz w:val="28"/>
          <w:lang w:val="bg-BG"/>
        </w:rPr>
        <w:t>както и за тяхното лесно разрастване, тъй като отделните компоненти могат да бъдат променяни и преизползвани без това да се отразява на системата като цяло.</w:t>
      </w:r>
    </w:p>
    <w:p w14:paraId="7B04723F" w14:textId="77777777" w:rsidR="00432729" w:rsidRDefault="00432729" w:rsidP="00400AE2">
      <w:pPr>
        <w:pStyle w:val="ListParagraph"/>
        <w:numPr>
          <w:ilvl w:val="3"/>
          <w:numId w:val="7"/>
        </w:numPr>
        <w:spacing w:after="480" w:line="360" w:lineRule="auto"/>
        <w:jc w:val="both"/>
        <w:rPr>
          <w:rFonts w:ascii="Times New Roman" w:hAnsi="Times New Roman"/>
          <w:b/>
          <w:sz w:val="32"/>
          <w:lang w:val="bg-BG"/>
        </w:rPr>
      </w:pPr>
      <w:r>
        <w:rPr>
          <w:rFonts w:ascii="Times New Roman" w:hAnsi="Times New Roman"/>
          <w:b/>
          <w:sz w:val="32"/>
          <w:lang w:val="bg-BG"/>
        </w:rPr>
        <w:t>Комуникация между клиент и сървър</w:t>
      </w:r>
    </w:p>
    <w:p w14:paraId="749FC43C" w14:textId="77777777" w:rsidR="005A04FC" w:rsidRPr="000735F4" w:rsidRDefault="00432729" w:rsidP="00400AE2">
      <w:pPr>
        <w:pStyle w:val="p1qg33igem5pagn4kpmirjw"/>
        <w:shd w:val="clear" w:color="auto" w:fill="FFFFFF"/>
        <w:spacing w:before="0" w:beforeAutospacing="0" w:after="360" w:afterAutospacing="0" w:line="360" w:lineRule="auto"/>
        <w:ind w:firstLine="274"/>
        <w:jc w:val="both"/>
        <w:textAlignment w:val="baseline"/>
        <w:rPr>
          <w:rFonts w:ascii="Segoe UI" w:hAnsi="Segoe UI" w:cs="Segoe UI"/>
          <w:color w:val="3E3E40"/>
          <w:sz w:val="26"/>
          <w:szCs w:val="26"/>
        </w:rPr>
      </w:pPr>
      <w:r w:rsidRPr="00432729">
        <w:rPr>
          <w:sz w:val="28"/>
        </w:rPr>
        <w:t xml:space="preserve">В REST архитектурата клиентите изпращат заявки (requests), за да получат или да променят някакви ресурси, а сървърите връщат отговори (responses) на тези заявки. </w:t>
      </w:r>
      <w:r w:rsidR="000735F4">
        <w:rPr>
          <w:sz w:val="28"/>
        </w:rPr>
        <w:t xml:space="preserve">Цялата комуникация се извършва във вид на </w:t>
      </w:r>
      <w:r w:rsidR="000735F4">
        <w:rPr>
          <w:sz w:val="28"/>
          <w:lang w:val="en-US"/>
        </w:rPr>
        <w:t>JSON</w:t>
      </w:r>
      <w:r w:rsidR="000735F4">
        <w:rPr>
          <w:sz w:val="28"/>
        </w:rPr>
        <w:t>(</w:t>
      </w:r>
      <w:r w:rsidR="000735F4">
        <w:rPr>
          <w:sz w:val="28"/>
          <w:lang w:val="en-US"/>
        </w:rPr>
        <w:t>JavaScript Object Notation</w:t>
      </w:r>
      <w:r w:rsidR="000735F4">
        <w:rPr>
          <w:sz w:val="28"/>
        </w:rPr>
        <w:t>)</w:t>
      </w:r>
      <w:r w:rsidR="000735F4">
        <w:rPr>
          <w:sz w:val="28"/>
          <w:lang w:val="en-US"/>
        </w:rPr>
        <w:t xml:space="preserve"> – </w:t>
      </w:r>
      <w:r w:rsidR="000735F4">
        <w:rPr>
          <w:sz w:val="28"/>
        </w:rPr>
        <w:t>формат за обмен на данни, който е независим от езика, лесен за разбиране от хора и машини и пестелив откъм размер.</w:t>
      </w:r>
    </w:p>
    <w:p w14:paraId="30381A9F" w14:textId="77777777" w:rsidR="005A04FC" w:rsidRPr="005A04FC" w:rsidRDefault="00B83C99" w:rsidP="00400AE2">
      <w:pPr>
        <w:pStyle w:val="ListParagraph"/>
        <w:numPr>
          <w:ilvl w:val="0"/>
          <w:numId w:val="10"/>
        </w:numPr>
        <w:spacing w:after="120" w:line="360" w:lineRule="auto"/>
        <w:jc w:val="both"/>
        <w:rPr>
          <w:rFonts w:ascii="Times New Roman" w:hAnsi="Times New Roman"/>
          <w:lang w:val="bg-BG"/>
        </w:rPr>
      </w:pPr>
      <w:r>
        <w:rPr>
          <w:rFonts w:ascii="Times New Roman" w:hAnsi="Times New Roman"/>
          <w:b/>
          <w:sz w:val="32"/>
          <w:lang w:val="bg-BG"/>
        </w:rPr>
        <w:lastRenderedPageBreak/>
        <w:t>Създаване на заявки</w:t>
      </w:r>
    </w:p>
    <w:p w14:paraId="73622418" w14:textId="77777777" w:rsidR="005A04FC" w:rsidRDefault="00E52605" w:rsidP="00400AE2">
      <w:pPr>
        <w:spacing w:after="120" w:line="360" w:lineRule="auto"/>
        <w:jc w:val="both"/>
        <w:rPr>
          <w:rFonts w:ascii="Times New Roman" w:hAnsi="Times New Roman"/>
          <w:sz w:val="28"/>
          <w:lang w:val="bg-BG"/>
        </w:rPr>
      </w:pPr>
      <w:r w:rsidRPr="00E52605">
        <w:rPr>
          <w:rFonts w:ascii="Times New Roman" w:hAnsi="Times New Roman"/>
          <w:sz w:val="28"/>
        </w:rPr>
        <w:t xml:space="preserve">REST </w:t>
      </w:r>
      <w:r w:rsidRPr="00E52605">
        <w:rPr>
          <w:rFonts w:ascii="Times New Roman" w:hAnsi="Times New Roman"/>
          <w:sz w:val="28"/>
          <w:lang w:val="bg-BG"/>
        </w:rPr>
        <w:t>изисква клиента да изпрати заявка, за да получи или да редактира информация на сървъра</w:t>
      </w:r>
      <w:r>
        <w:rPr>
          <w:rFonts w:ascii="Times New Roman" w:hAnsi="Times New Roman"/>
          <w:sz w:val="28"/>
          <w:lang w:val="bg-BG"/>
        </w:rPr>
        <w:t>. Заявката обикновено се състои от:</w:t>
      </w:r>
    </w:p>
    <w:p w14:paraId="170FA0DC" w14:textId="77777777" w:rsidR="00E52605" w:rsidRDefault="00E52605" w:rsidP="00400AE2">
      <w:pPr>
        <w:pStyle w:val="ListParagraph"/>
        <w:numPr>
          <w:ilvl w:val="0"/>
          <w:numId w:val="9"/>
        </w:numPr>
        <w:spacing w:after="480" w:line="360" w:lineRule="auto"/>
        <w:jc w:val="both"/>
        <w:rPr>
          <w:rFonts w:ascii="Times New Roman" w:hAnsi="Times New Roman"/>
          <w:sz w:val="28"/>
          <w:lang w:val="bg-BG"/>
        </w:rPr>
      </w:pPr>
      <w:r>
        <w:rPr>
          <w:rFonts w:ascii="Times New Roman" w:hAnsi="Times New Roman"/>
          <w:sz w:val="28"/>
        </w:rPr>
        <w:t xml:space="preserve">HTTP </w:t>
      </w:r>
      <w:r>
        <w:rPr>
          <w:rFonts w:ascii="Times New Roman" w:hAnsi="Times New Roman"/>
          <w:sz w:val="28"/>
          <w:lang w:val="bg-BG"/>
        </w:rPr>
        <w:t>Глагол</w:t>
      </w:r>
      <w:r>
        <w:rPr>
          <w:rFonts w:ascii="Times New Roman" w:hAnsi="Times New Roman"/>
          <w:sz w:val="28"/>
        </w:rPr>
        <w:t xml:space="preserve"> – </w:t>
      </w:r>
      <w:r>
        <w:rPr>
          <w:rFonts w:ascii="Times New Roman" w:hAnsi="Times New Roman"/>
          <w:sz w:val="28"/>
          <w:lang w:val="bg-BG"/>
        </w:rPr>
        <w:t>заявява каква операция трябва да се извърши</w:t>
      </w:r>
    </w:p>
    <w:p w14:paraId="4D9AE061" w14:textId="77777777" w:rsidR="00E52605" w:rsidRDefault="00E52605" w:rsidP="00400AE2">
      <w:pPr>
        <w:pStyle w:val="ListParagraph"/>
        <w:numPr>
          <w:ilvl w:val="0"/>
          <w:numId w:val="9"/>
        </w:numPr>
        <w:spacing w:after="480" w:line="360" w:lineRule="auto"/>
        <w:jc w:val="both"/>
        <w:rPr>
          <w:rStyle w:val="PageNumber"/>
          <w:rFonts w:ascii="Times New Roman" w:hAnsi="Times New Roman"/>
          <w:sz w:val="28"/>
          <w:lang w:val="bg-BG"/>
        </w:rPr>
      </w:pPr>
      <w:r>
        <w:rPr>
          <w:rFonts w:ascii="Times New Roman" w:hAnsi="Times New Roman"/>
          <w:sz w:val="28"/>
        </w:rPr>
        <w:t xml:space="preserve">HTTP header – </w:t>
      </w:r>
      <w:r w:rsidRPr="00E52605">
        <w:rPr>
          <w:rStyle w:val="PageNumber"/>
          <w:rFonts w:ascii="Times New Roman" w:hAnsi="Times New Roman"/>
          <w:sz w:val="28"/>
          <w:lang w:val="bg-BG"/>
        </w:rPr>
        <w:t>позволява на клиента да даде допълнителна инфорамция за заявката</w:t>
      </w:r>
    </w:p>
    <w:p w14:paraId="499EB584" w14:textId="77777777" w:rsidR="00E52605" w:rsidRDefault="00E52605" w:rsidP="00400AE2">
      <w:pPr>
        <w:pStyle w:val="ListParagraph"/>
        <w:numPr>
          <w:ilvl w:val="0"/>
          <w:numId w:val="9"/>
        </w:numPr>
        <w:spacing w:after="480" w:line="360" w:lineRule="auto"/>
        <w:jc w:val="both"/>
        <w:rPr>
          <w:rStyle w:val="PageNumber"/>
          <w:rFonts w:ascii="Times New Roman" w:hAnsi="Times New Roman"/>
          <w:sz w:val="28"/>
          <w:lang w:val="bg-BG"/>
        </w:rPr>
      </w:pPr>
      <w:r>
        <w:rPr>
          <w:rStyle w:val="PageNumber"/>
          <w:rFonts w:ascii="Times New Roman" w:hAnsi="Times New Roman"/>
          <w:sz w:val="28"/>
          <w:lang w:val="bg-BG"/>
        </w:rPr>
        <w:t>Път</w:t>
      </w:r>
      <w:r>
        <w:rPr>
          <w:rStyle w:val="PageNumber"/>
          <w:rFonts w:ascii="Times New Roman" w:hAnsi="Times New Roman"/>
          <w:sz w:val="28"/>
        </w:rPr>
        <w:t xml:space="preserve"> </w:t>
      </w:r>
      <w:r>
        <w:rPr>
          <w:rStyle w:val="PageNumber"/>
          <w:rFonts w:ascii="Times New Roman" w:hAnsi="Times New Roman"/>
          <w:sz w:val="28"/>
          <w:lang w:val="bg-BG"/>
        </w:rPr>
        <w:t>(</w:t>
      </w:r>
      <w:r>
        <w:rPr>
          <w:rStyle w:val="PageNumber"/>
          <w:rFonts w:ascii="Times New Roman" w:hAnsi="Times New Roman"/>
          <w:sz w:val="28"/>
        </w:rPr>
        <w:t>path</w:t>
      </w:r>
      <w:r>
        <w:rPr>
          <w:rStyle w:val="PageNumber"/>
          <w:rFonts w:ascii="Times New Roman" w:hAnsi="Times New Roman"/>
          <w:sz w:val="28"/>
          <w:lang w:val="bg-BG"/>
        </w:rPr>
        <w:t>) към ресурс</w:t>
      </w:r>
    </w:p>
    <w:p w14:paraId="68A65F58" w14:textId="77777777" w:rsidR="003A2EB5" w:rsidRPr="003A2EB5" w:rsidRDefault="00E52605" w:rsidP="00400AE2">
      <w:pPr>
        <w:pStyle w:val="ListParagraph"/>
        <w:numPr>
          <w:ilvl w:val="0"/>
          <w:numId w:val="9"/>
        </w:numPr>
        <w:spacing w:after="360" w:line="360" w:lineRule="auto"/>
        <w:contextualSpacing w:val="0"/>
        <w:jc w:val="both"/>
        <w:rPr>
          <w:rFonts w:ascii="Times New Roman" w:hAnsi="Times New Roman"/>
          <w:sz w:val="28"/>
          <w:lang w:val="bg-BG"/>
        </w:rPr>
      </w:pPr>
      <w:r>
        <w:rPr>
          <w:rFonts w:ascii="Times New Roman" w:hAnsi="Times New Roman"/>
          <w:sz w:val="28"/>
          <w:lang w:val="bg-BG"/>
        </w:rPr>
        <w:t>Тяло на заявката (само за някой глаголи) – не е задължително</w:t>
      </w:r>
    </w:p>
    <w:p w14:paraId="51A49D5E" w14:textId="77777777" w:rsidR="00B83C99" w:rsidRPr="00E52605" w:rsidRDefault="00B83C99" w:rsidP="00400AE2">
      <w:pPr>
        <w:pStyle w:val="ListParagraph"/>
        <w:numPr>
          <w:ilvl w:val="1"/>
          <w:numId w:val="10"/>
        </w:numPr>
        <w:spacing w:after="120" w:line="360" w:lineRule="auto"/>
        <w:jc w:val="both"/>
        <w:rPr>
          <w:rFonts w:ascii="Times New Roman" w:hAnsi="Times New Roman"/>
          <w:lang w:val="bg-BG"/>
        </w:rPr>
      </w:pPr>
      <w:r>
        <w:rPr>
          <w:rFonts w:ascii="Times New Roman" w:hAnsi="Times New Roman"/>
          <w:b/>
          <w:sz w:val="32"/>
          <w:lang w:val="bg-BG"/>
        </w:rPr>
        <w:t xml:space="preserve">Глаголи в </w:t>
      </w:r>
      <w:r>
        <w:rPr>
          <w:rFonts w:ascii="Times New Roman" w:hAnsi="Times New Roman"/>
          <w:b/>
          <w:sz w:val="32"/>
        </w:rPr>
        <w:t>HTTP</w:t>
      </w:r>
    </w:p>
    <w:p w14:paraId="3335F64B" w14:textId="77777777" w:rsidR="00E52605" w:rsidRPr="003A2EB5" w:rsidRDefault="00E52605" w:rsidP="00400AE2">
      <w:pPr>
        <w:spacing w:after="120" w:line="360" w:lineRule="auto"/>
        <w:jc w:val="both"/>
        <w:rPr>
          <w:rFonts w:ascii="Times New Roman" w:hAnsi="Times New Roman"/>
          <w:sz w:val="28"/>
          <w:lang w:val="bg-BG"/>
        </w:rPr>
      </w:pPr>
      <w:r w:rsidRPr="003A2EB5">
        <w:rPr>
          <w:rFonts w:ascii="Times New Roman" w:hAnsi="Times New Roman"/>
          <w:sz w:val="28"/>
          <w:lang w:val="bg-BG"/>
        </w:rPr>
        <w:t xml:space="preserve">Най-основните глаголи които се срещат в </w:t>
      </w:r>
      <w:r w:rsidRPr="003A2EB5">
        <w:rPr>
          <w:rFonts w:ascii="Times New Roman" w:hAnsi="Times New Roman"/>
          <w:sz w:val="28"/>
        </w:rPr>
        <w:t xml:space="preserve">HTTP </w:t>
      </w:r>
      <w:r w:rsidRPr="003A2EB5">
        <w:rPr>
          <w:rFonts w:ascii="Times New Roman" w:hAnsi="Times New Roman"/>
          <w:sz w:val="28"/>
          <w:lang w:val="bg-BG"/>
        </w:rPr>
        <w:t>са:</w:t>
      </w:r>
    </w:p>
    <w:p w14:paraId="3836583D" w14:textId="77777777" w:rsidR="00E52605" w:rsidRPr="003A2EB5" w:rsidRDefault="00E52605" w:rsidP="00400AE2">
      <w:pPr>
        <w:pStyle w:val="ListParagraph"/>
        <w:numPr>
          <w:ilvl w:val="0"/>
          <w:numId w:val="9"/>
        </w:numPr>
        <w:spacing w:after="480" w:line="360" w:lineRule="auto"/>
        <w:jc w:val="both"/>
        <w:rPr>
          <w:rFonts w:ascii="Times New Roman" w:hAnsi="Times New Roman"/>
          <w:sz w:val="28"/>
          <w:lang w:val="bg-BG"/>
        </w:rPr>
      </w:pPr>
      <w:r w:rsidRPr="003A2EB5">
        <w:rPr>
          <w:rFonts w:ascii="Times New Roman" w:hAnsi="Times New Roman"/>
          <w:sz w:val="28"/>
        </w:rPr>
        <w:t xml:space="preserve">GET – </w:t>
      </w:r>
      <w:r w:rsidRPr="003A2EB5">
        <w:rPr>
          <w:rFonts w:ascii="Times New Roman" w:hAnsi="Times New Roman"/>
          <w:sz w:val="28"/>
          <w:lang w:val="bg-BG"/>
        </w:rPr>
        <w:t>получаване на специфичен ресурс</w:t>
      </w:r>
      <w:r w:rsidRPr="003A2EB5">
        <w:rPr>
          <w:rFonts w:ascii="Times New Roman" w:hAnsi="Times New Roman"/>
          <w:sz w:val="28"/>
        </w:rPr>
        <w:t xml:space="preserve"> </w:t>
      </w:r>
      <w:r w:rsidRPr="003A2EB5">
        <w:rPr>
          <w:rFonts w:ascii="Times New Roman" w:hAnsi="Times New Roman"/>
          <w:sz w:val="28"/>
          <w:lang w:val="bg-BG"/>
        </w:rPr>
        <w:t xml:space="preserve">(чрез неговото </w:t>
      </w:r>
      <w:r w:rsidRPr="003A2EB5">
        <w:rPr>
          <w:rFonts w:ascii="Times New Roman" w:hAnsi="Times New Roman"/>
          <w:sz w:val="28"/>
        </w:rPr>
        <w:t>id</w:t>
      </w:r>
      <w:r w:rsidRPr="003A2EB5">
        <w:rPr>
          <w:rFonts w:ascii="Times New Roman" w:hAnsi="Times New Roman"/>
          <w:sz w:val="28"/>
          <w:lang w:val="bg-BG"/>
        </w:rPr>
        <w:t>) или на множество ресурси</w:t>
      </w:r>
    </w:p>
    <w:p w14:paraId="17E3F075" w14:textId="77777777" w:rsidR="00E52605" w:rsidRPr="003A2EB5" w:rsidRDefault="00E52605" w:rsidP="00400AE2">
      <w:pPr>
        <w:pStyle w:val="ListParagraph"/>
        <w:numPr>
          <w:ilvl w:val="0"/>
          <w:numId w:val="9"/>
        </w:numPr>
        <w:spacing w:after="480" w:line="360" w:lineRule="auto"/>
        <w:jc w:val="both"/>
        <w:rPr>
          <w:rFonts w:ascii="Times New Roman" w:hAnsi="Times New Roman"/>
          <w:sz w:val="28"/>
          <w:lang w:val="bg-BG"/>
        </w:rPr>
      </w:pPr>
      <w:r w:rsidRPr="003A2EB5">
        <w:rPr>
          <w:rFonts w:ascii="Times New Roman" w:hAnsi="Times New Roman"/>
          <w:sz w:val="28"/>
        </w:rPr>
        <w:t xml:space="preserve">POST – </w:t>
      </w:r>
      <w:r w:rsidRPr="003A2EB5">
        <w:rPr>
          <w:rFonts w:ascii="Times New Roman" w:hAnsi="Times New Roman"/>
          <w:sz w:val="28"/>
          <w:lang w:val="bg-BG"/>
        </w:rPr>
        <w:t>създаване на нов ресурс</w:t>
      </w:r>
    </w:p>
    <w:p w14:paraId="1E8C793F" w14:textId="77777777" w:rsidR="00E52605" w:rsidRPr="003A2EB5" w:rsidRDefault="00E52605" w:rsidP="00400AE2">
      <w:pPr>
        <w:pStyle w:val="ListParagraph"/>
        <w:numPr>
          <w:ilvl w:val="0"/>
          <w:numId w:val="9"/>
        </w:numPr>
        <w:spacing w:after="480" w:line="360" w:lineRule="auto"/>
        <w:jc w:val="both"/>
        <w:rPr>
          <w:rFonts w:ascii="Times New Roman" w:hAnsi="Times New Roman"/>
          <w:sz w:val="28"/>
          <w:lang w:val="bg-BG"/>
        </w:rPr>
      </w:pPr>
      <w:r w:rsidRPr="003A2EB5">
        <w:rPr>
          <w:rFonts w:ascii="Times New Roman" w:hAnsi="Times New Roman"/>
          <w:sz w:val="28"/>
        </w:rPr>
        <w:t xml:space="preserve">PUT – </w:t>
      </w:r>
      <w:r w:rsidRPr="003A2EB5">
        <w:rPr>
          <w:rFonts w:ascii="Times New Roman" w:hAnsi="Times New Roman"/>
          <w:sz w:val="28"/>
          <w:lang w:val="bg-BG"/>
        </w:rPr>
        <w:t>редакция във вече съществуващ ресурс</w:t>
      </w:r>
    </w:p>
    <w:p w14:paraId="0E1416F8" w14:textId="77777777" w:rsidR="00E52605" w:rsidRPr="003A2EB5" w:rsidRDefault="00E52605" w:rsidP="00400AE2">
      <w:pPr>
        <w:pStyle w:val="ListParagraph"/>
        <w:numPr>
          <w:ilvl w:val="0"/>
          <w:numId w:val="9"/>
        </w:numPr>
        <w:spacing w:after="120" w:line="360" w:lineRule="auto"/>
        <w:jc w:val="both"/>
        <w:rPr>
          <w:rFonts w:ascii="Times New Roman" w:hAnsi="Times New Roman"/>
          <w:sz w:val="28"/>
          <w:lang w:val="bg-BG"/>
        </w:rPr>
      </w:pPr>
      <w:r w:rsidRPr="003A2EB5">
        <w:rPr>
          <w:rFonts w:ascii="Times New Roman" w:hAnsi="Times New Roman"/>
          <w:sz w:val="28"/>
        </w:rPr>
        <w:t>DELETE –</w:t>
      </w:r>
      <w:r w:rsidRPr="003A2EB5">
        <w:rPr>
          <w:rFonts w:ascii="Times New Roman" w:hAnsi="Times New Roman"/>
          <w:sz w:val="28"/>
          <w:lang w:val="bg-BG"/>
        </w:rPr>
        <w:t xml:space="preserve"> изтриване на ресурс</w:t>
      </w:r>
    </w:p>
    <w:p w14:paraId="33C1DA99" w14:textId="77777777" w:rsidR="003A2EB5" w:rsidRPr="003A2EB5" w:rsidRDefault="003A2EB5" w:rsidP="00400AE2">
      <w:pPr>
        <w:spacing w:after="480" w:line="360" w:lineRule="auto"/>
        <w:ind w:firstLine="360"/>
        <w:jc w:val="both"/>
        <w:rPr>
          <w:rFonts w:ascii="Times New Roman" w:hAnsi="Times New Roman"/>
          <w:lang w:val="bg-BG"/>
        </w:rPr>
      </w:pPr>
      <w:r>
        <w:rPr>
          <w:rFonts w:ascii="Times New Roman" w:hAnsi="Times New Roman"/>
          <w:sz w:val="28"/>
          <w:lang w:val="bg-BG"/>
        </w:rPr>
        <w:t xml:space="preserve">Същестуват още глаголи, но изброените са основните и необходимите за създаването на </w:t>
      </w:r>
      <w:r>
        <w:rPr>
          <w:rFonts w:ascii="Times New Roman" w:hAnsi="Times New Roman"/>
          <w:sz w:val="28"/>
        </w:rPr>
        <w:t xml:space="preserve">RESTful </w:t>
      </w:r>
      <w:r>
        <w:rPr>
          <w:rFonts w:ascii="Times New Roman" w:hAnsi="Times New Roman"/>
          <w:sz w:val="28"/>
          <w:lang w:val="bg-BG"/>
        </w:rPr>
        <w:t>приложение.</w:t>
      </w:r>
    </w:p>
    <w:p w14:paraId="2EEBE365" w14:textId="77777777" w:rsidR="00065B77" w:rsidRPr="003A2EB5" w:rsidRDefault="00065B77" w:rsidP="00400AE2">
      <w:pPr>
        <w:pStyle w:val="ListParagraph"/>
        <w:numPr>
          <w:ilvl w:val="1"/>
          <w:numId w:val="10"/>
        </w:numPr>
        <w:spacing w:after="480" w:line="360" w:lineRule="auto"/>
        <w:jc w:val="both"/>
        <w:rPr>
          <w:rFonts w:ascii="Times New Roman" w:hAnsi="Times New Roman"/>
          <w:lang w:val="bg-BG"/>
        </w:rPr>
      </w:pPr>
      <w:r>
        <w:rPr>
          <w:rFonts w:ascii="Times New Roman" w:hAnsi="Times New Roman"/>
          <w:b/>
          <w:sz w:val="32"/>
          <w:lang w:val="bg-BG"/>
        </w:rPr>
        <w:t>Пътища</w:t>
      </w:r>
      <w:r>
        <w:rPr>
          <w:rFonts w:ascii="Times New Roman" w:hAnsi="Times New Roman"/>
          <w:b/>
          <w:sz w:val="32"/>
        </w:rPr>
        <w:t xml:space="preserve"> </w:t>
      </w:r>
      <w:r>
        <w:rPr>
          <w:rFonts w:ascii="Times New Roman" w:hAnsi="Times New Roman"/>
          <w:b/>
          <w:sz w:val="32"/>
          <w:lang w:val="bg-BG"/>
        </w:rPr>
        <w:t>(</w:t>
      </w:r>
      <w:r w:rsidR="003A2EB5">
        <w:rPr>
          <w:rFonts w:ascii="Times New Roman" w:hAnsi="Times New Roman"/>
          <w:b/>
          <w:sz w:val="32"/>
        </w:rPr>
        <w:t>Path</w:t>
      </w:r>
      <w:r>
        <w:rPr>
          <w:rFonts w:ascii="Times New Roman" w:hAnsi="Times New Roman"/>
          <w:b/>
          <w:sz w:val="32"/>
          <w:lang w:val="bg-BG"/>
        </w:rPr>
        <w:t>)</w:t>
      </w:r>
    </w:p>
    <w:p w14:paraId="2A7F5BEE" w14:textId="77777777" w:rsidR="003A2EB5" w:rsidRDefault="003A2EB5" w:rsidP="00400AE2">
      <w:pPr>
        <w:spacing w:after="120" w:line="360" w:lineRule="auto"/>
        <w:ind w:firstLine="270"/>
        <w:jc w:val="both"/>
        <w:rPr>
          <w:rFonts w:ascii="Times New Roman" w:hAnsi="Times New Roman"/>
          <w:sz w:val="28"/>
          <w:lang w:val="bg-BG"/>
        </w:rPr>
      </w:pPr>
      <w:r w:rsidRPr="009625F2">
        <w:rPr>
          <w:rFonts w:ascii="Times New Roman" w:hAnsi="Times New Roman"/>
          <w:sz w:val="28"/>
          <w:lang w:val="bg-BG"/>
        </w:rPr>
        <w:t xml:space="preserve">Всяка заявка трябва да има път </w:t>
      </w:r>
      <w:r w:rsidR="009625F2">
        <w:rPr>
          <w:rFonts w:ascii="Times New Roman" w:hAnsi="Times New Roman"/>
          <w:sz w:val="28"/>
          <w:lang w:val="bg-BG"/>
        </w:rPr>
        <w:t>към ресурс, който трябва да се върне или промени по указан начин. В</w:t>
      </w:r>
      <w:r w:rsidR="009625F2">
        <w:rPr>
          <w:rFonts w:ascii="Times New Roman" w:hAnsi="Times New Roman"/>
          <w:sz w:val="28"/>
        </w:rPr>
        <w:t xml:space="preserve"> RESTful </w:t>
      </w:r>
      <w:r w:rsidR="009625F2">
        <w:rPr>
          <w:rFonts w:ascii="Times New Roman" w:hAnsi="Times New Roman"/>
          <w:sz w:val="28"/>
          <w:lang w:val="bg-BG"/>
        </w:rPr>
        <w:t>приложенията пътищата са така направени, че да е ясно накъде сочат.</w:t>
      </w:r>
      <w:r w:rsidR="00ED3FF1">
        <w:rPr>
          <w:rFonts w:ascii="Times New Roman" w:hAnsi="Times New Roman"/>
          <w:sz w:val="28"/>
          <w:lang w:val="bg-BG"/>
        </w:rPr>
        <w:t xml:space="preserve"> </w:t>
      </w:r>
    </w:p>
    <w:p w14:paraId="72F682D0" w14:textId="77777777" w:rsidR="00ED3FF1" w:rsidRPr="00467F7B" w:rsidRDefault="00ED3FF1" w:rsidP="00400AE2">
      <w:pPr>
        <w:spacing w:after="480" w:line="360" w:lineRule="auto"/>
        <w:ind w:firstLine="270"/>
        <w:jc w:val="both"/>
        <w:rPr>
          <w:rFonts w:ascii="Times New Roman" w:hAnsi="Times New Roman"/>
          <w:sz w:val="28"/>
        </w:rPr>
      </w:pPr>
      <w:r>
        <w:rPr>
          <w:rFonts w:ascii="Times New Roman" w:hAnsi="Times New Roman"/>
          <w:sz w:val="28"/>
          <w:lang w:val="bg-BG"/>
        </w:rPr>
        <w:t xml:space="preserve">По конвенция, първата част трябва да бъде множественото число на ресурса. Това прави вложените пътища лесни за четени и разбиране. </w:t>
      </w:r>
      <w:r w:rsidR="005628D8">
        <w:rPr>
          <w:rFonts w:ascii="Times New Roman" w:hAnsi="Times New Roman"/>
          <w:sz w:val="28"/>
          <w:lang w:val="bg-BG"/>
        </w:rPr>
        <w:t>За п</w:t>
      </w:r>
      <w:r>
        <w:rPr>
          <w:rFonts w:ascii="Times New Roman" w:hAnsi="Times New Roman"/>
          <w:sz w:val="28"/>
          <w:lang w:val="bg-BG"/>
        </w:rPr>
        <w:t xml:space="preserve">ът като </w:t>
      </w:r>
      <w:r w:rsidR="005628D8" w:rsidRPr="005628D8">
        <w:rPr>
          <w:rFonts w:ascii="Times New Roman" w:hAnsi="Times New Roman"/>
          <w:i/>
          <w:sz w:val="28"/>
        </w:rPr>
        <w:t>somesitedomain.com/books/12/pages/3</w:t>
      </w:r>
      <w:r w:rsidR="005628D8">
        <w:rPr>
          <w:rFonts w:ascii="Times New Roman" w:hAnsi="Times New Roman"/>
          <w:i/>
          <w:sz w:val="28"/>
          <w:lang w:val="bg-BG"/>
        </w:rPr>
        <w:t xml:space="preserve"> </w:t>
      </w:r>
      <w:r w:rsidR="005628D8">
        <w:rPr>
          <w:rFonts w:ascii="Times New Roman" w:hAnsi="Times New Roman"/>
          <w:sz w:val="28"/>
          <w:lang w:val="bg-BG"/>
        </w:rPr>
        <w:t xml:space="preserve">ясно се разбира, че ще се </w:t>
      </w:r>
      <w:r w:rsidR="005628D8">
        <w:rPr>
          <w:rFonts w:ascii="Times New Roman" w:hAnsi="Times New Roman"/>
          <w:sz w:val="28"/>
          <w:lang w:val="bg-BG"/>
        </w:rPr>
        <w:lastRenderedPageBreak/>
        <w:t xml:space="preserve">извършва някаква операция с страницата с </w:t>
      </w:r>
      <w:r w:rsidR="005628D8" w:rsidRPr="005628D8">
        <w:rPr>
          <w:rFonts w:ascii="Times New Roman" w:hAnsi="Times New Roman"/>
          <w:i/>
          <w:sz w:val="28"/>
        </w:rPr>
        <w:t>id = 3</w:t>
      </w:r>
      <w:r w:rsidR="005628D8">
        <w:rPr>
          <w:rFonts w:ascii="Times New Roman" w:hAnsi="Times New Roman"/>
          <w:sz w:val="28"/>
        </w:rPr>
        <w:t xml:space="preserve"> </w:t>
      </w:r>
      <w:r w:rsidR="005628D8">
        <w:rPr>
          <w:rFonts w:ascii="Times New Roman" w:hAnsi="Times New Roman"/>
          <w:sz w:val="28"/>
          <w:lang w:val="bg-BG"/>
        </w:rPr>
        <w:t xml:space="preserve">на книгата с </w:t>
      </w:r>
      <w:r w:rsidR="005628D8" w:rsidRPr="005628D8">
        <w:rPr>
          <w:rFonts w:ascii="Times New Roman" w:hAnsi="Times New Roman"/>
          <w:i/>
          <w:sz w:val="28"/>
        </w:rPr>
        <w:t>id = 12</w:t>
      </w:r>
      <w:r w:rsidR="005628D8">
        <w:rPr>
          <w:rFonts w:ascii="Times New Roman" w:hAnsi="Times New Roman"/>
          <w:i/>
          <w:sz w:val="28"/>
          <w:lang w:val="bg-BG"/>
        </w:rPr>
        <w:t>.</w:t>
      </w:r>
      <w:r w:rsidR="005628D8">
        <w:rPr>
          <w:rFonts w:ascii="Times New Roman" w:hAnsi="Times New Roman"/>
          <w:sz w:val="28"/>
          <w:lang w:val="bg-BG"/>
        </w:rPr>
        <w:t xml:space="preserve"> Пътищата трябва да съдържат толкова информация, колкото е необходима за да се локализира ресурсът. За операция </w:t>
      </w:r>
      <w:r w:rsidR="005628D8" w:rsidRPr="005628D8">
        <w:rPr>
          <w:rFonts w:ascii="Times New Roman" w:hAnsi="Times New Roman"/>
          <w:i/>
          <w:sz w:val="28"/>
        </w:rPr>
        <w:t>POST</w:t>
      </w:r>
      <w:r w:rsidR="005628D8">
        <w:rPr>
          <w:rFonts w:ascii="Times New Roman" w:hAnsi="Times New Roman"/>
          <w:i/>
          <w:sz w:val="28"/>
          <w:lang w:val="bg-BG"/>
        </w:rPr>
        <w:t xml:space="preserve">, </w:t>
      </w:r>
      <w:r w:rsidR="005628D8">
        <w:rPr>
          <w:rFonts w:ascii="Times New Roman" w:hAnsi="Times New Roman"/>
          <w:sz w:val="28"/>
          <w:lang w:val="bg-BG"/>
        </w:rPr>
        <w:t xml:space="preserve">например, няма нужда да се записва </w:t>
      </w:r>
      <w:r w:rsidR="005628D8" w:rsidRPr="005628D8">
        <w:rPr>
          <w:rFonts w:ascii="Times New Roman" w:hAnsi="Times New Roman"/>
          <w:i/>
          <w:sz w:val="28"/>
        </w:rPr>
        <w:t>id</w:t>
      </w:r>
      <w:r w:rsidR="005628D8">
        <w:rPr>
          <w:rFonts w:ascii="Times New Roman" w:hAnsi="Times New Roman"/>
          <w:sz w:val="28"/>
        </w:rPr>
        <w:t xml:space="preserve">, </w:t>
      </w:r>
      <w:r w:rsidR="005628D8">
        <w:rPr>
          <w:rFonts w:ascii="Times New Roman" w:hAnsi="Times New Roman"/>
          <w:sz w:val="28"/>
          <w:lang w:val="bg-BG"/>
        </w:rPr>
        <w:t>тъй като сървърът автоматично ще сложи такова на новия създаден ресурс.</w:t>
      </w:r>
      <w:r w:rsidR="005628D8">
        <w:rPr>
          <w:rFonts w:ascii="Times New Roman" w:hAnsi="Times New Roman"/>
          <w:i/>
          <w:sz w:val="28"/>
          <w:lang w:val="bg-BG"/>
        </w:rPr>
        <w:t xml:space="preserve"> </w:t>
      </w:r>
    </w:p>
    <w:p w14:paraId="76055F18" w14:textId="77777777" w:rsidR="00065B77" w:rsidRPr="00467F7B" w:rsidRDefault="00065B77" w:rsidP="00400AE2">
      <w:pPr>
        <w:pStyle w:val="ListParagraph"/>
        <w:numPr>
          <w:ilvl w:val="0"/>
          <w:numId w:val="10"/>
        </w:numPr>
        <w:spacing w:after="120" w:line="360" w:lineRule="auto"/>
        <w:jc w:val="both"/>
        <w:rPr>
          <w:rFonts w:ascii="Times New Roman" w:hAnsi="Times New Roman"/>
          <w:lang w:val="bg-BG"/>
        </w:rPr>
      </w:pPr>
      <w:r>
        <w:rPr>
          <w:rFonts w:ascii="Times New Roman" w:hAnsi="Times New Roman"/>
          <w:b/>
          <w:sz w:val="32"/>
          <w:lang w:val="bg-BG"/>
        </w:rPr>
        <w:t>Изпращане на отговори</w:t>
      </w:r>
    </w:p>
    <w:p w14:paraId="471E0D89" w14:textId="77777777" w:rsidR="00467F7B" w:rsidRPr="000735F4" w:rsidRDefault="000735F4" w:rsidP="00400AE2">
      <w:pPr>
        <w:spacing w:after="360" w:line="360" w:lineRule="auto"/>
        <w:ind w:firstLine="270"/>
        <w:jc w:val="both"/>
        <w:rPr>
          <w:rFonts w:ascii="Times New Roman" w:hAnsi="Times New Roman"/>
          <w:sz w:val="28"/>
          <w:lang w:val="bg-BG"/>
        </w:rPr>
      </w:pPr>
      <w:r w:rsidRPr="000735F4">
        <w:rPr>
          <w:rFonts w:ascii="Times New Roman" w:hAnsi="Times New Roman"/>
          <w:sz w:val="28"/>
          <w:lang w:val="bg-BG"/>
        </w:rPr>
        <w:t>Както вече се спомена, в зависимост от получената от клиента заявка, сървърът връща отговор, в който се съдържа информация за това как е била обработена заявката, както и желаните данни ако има такива, в какъв формат са те и други.</w:t>
      </w:r>
    </w:p>
    <w:p w14:paraId="66FA174F" w14:textId="77777777" w:rsidR="00065B77" w:rsidRPr="000735F4" w:rsidRDefault="005A04FC" w:rsidP="00400AE2">
      <w:pPr>
        <w:pStyle w:val="ListParagraph"/>
        <w:numPr>
          <w:ilvl w:val="1"/>
          <w:numId w:val="10"/>
        </w:numPr>
        <w:spacing w:after="120" w:line="360" w:lineRule="auto"/>
        <w:jc w:val="both"/>
        <w:rPr>
          <w:rFonts w:ascii="Times New Roman" w:hAnsi="Times New Roman"/>
          <w:lang w:val="bg-BG"/>
        </w:rPr>
      </w:pPr>
      <w:r>
        <w:rPr>
          <w:rFonts w:ascii="Times New Roman" w:hAnsi="Times New Roman"/>
          <w:b/>
          <w:sz w:val="32"/>
          <w:lang w:val="bg-BG"/>
        </w:rPr>
        <w:t>К</w:t>
      </w:r>
      <w:r w:rsidR="00065B77">
        <w:rPr>
          <w:rFonts w:ascii="Times New Roman" w:hAnsi="Times New Roman"/>
          <w:b/>
          <w:sz w:val="32"/>
        </w:rPr>
        <w:t>одове</w:t>
      </w:r>
      <w:r w:rsidR="00880B42">
        <w:rPr>
          <w:rFonts w:ascii="Times New Roman" w:hAnsi="Times New Roman"/>
          <w:b/>
          <w:sz w:val="32"/>
          <w:lang w:val="bg-BG"/>
        </w:rPr>
        <w:t xml:space="preserve"> н</w:t>
      </w:r>
      <w:r>
        <w:rPr>
          <w:rFonts w:ascii="Times New Roman" w:hAnsi="Times New Roman"/>
          <w:b/>
          <w:sz w:val="32"/>
          <w:lang w:val="bg-BG"/>
        </w:rPr>
        <w:t>а състоянието</w:t>
      </w:r>
      <w:r w:rsidR="00880B42">
        <w:rPr>
          <w:rFonts w:ascii="Times New Roman" w:hAnsi="Times New Roman"/>
          <w:b/>
          <w:sz w:val="32"/>
          <w:lang w:val="bg-BG"/>
        </w:rPr>
        <w:t xml:space="preserve"> </w:t>
      </w:r>
      <w:r>
        <w:rPr>
          <w:rFonts w:ascii="Times New Roman" w:hAnsi="Times New Roman"/>
          <w:b/>
          <w:sz w:val="32"/>
          <w:lang w:val="bg-BG"/>
        </w:rPr>
        <w:t>(</w:t>
      </w:r>
      <w:r>
        <w:rPr>
          <w:rFonts w:ascii="Times New Roman" w:hAnsi="Times New Roman"/>
          <w:b/>
          <w:sz w:val="32"/>
        </w:rPr>
        <w:t>Status codes</w:t>
      </w:r>
      <w:r>
        <w:rPr>
          <w:rFonts w:ascii="Times New Roman" w:hAnsi="Times New Roman"/>
          <w:b/>
          <w:sz w:val="32"/>
          <w:lang w:val="bg-BG"/>
        </w:rPr>
        <w:t>)</w:t>
      </w:r>
    </w:p>
    <w:tbl>
      <w:tblPr>
        <w:tblStyle w:val="TableGridLight"/>
        <w:tblpPr w:leftFromText="141" w:rightFromText="141" w:vertAnchor="text" w:horzAnchor="margin" w:tblpXSpec="center" w:tblpY="2437"/>
        <w:tblW w:w="10019" w:type="dxa"/>
        <w:tblLook w:val="04A0" w:firstRow="1" w:lastRow="0" w:firstColumn="1" w:lastColumn="0" w:noHBand="0" w:noVBand="1"/>
      </w:tblPr>
      <w:tblGrid>
        <w:gridCol w:w="2620"/>
        <w:gridCol w:w="7399"/>
      </w:tblGrid>
      <w:tr w:rsidR="00400AE2" w:rsidRPr="00A767E4" w14:paraId="6B4FD7B9" w14:textId="77777777" w:rsidTr="00400AE2">
        <w:trPr>
          <w:trHeight w:val="576"/>
        </w:trPr>
        <w:tc>
          <w:tcPr>
            <w:tcW w:w="0" w:type="auto"/>
            <w:hideMark/>
          </w:tcPr>
          <w:p w14:paraId="235D2A09" w14:textId="77777777" w:rsidR="00400AE2" w:rsidRPr="00A767E4" w:rsidRDefault="00400AE2" w:rsidP="00400AE2">
            <w:pPr>
              <w:suppressAutoHyphens w:val="0"/>
              <w:overflowPunct/>
              <w:autoSpaceDE/>
              <w:jc w:val="both"/>
              <w:textAlignment w:val="auto"/>
              <w:rPr>
                <w:rFonts w:ascii="inherit" w:hAnsi="inherit" w:cs="Consolas"/>
                <w:color w:val="000000"/>
                <w:sz w:val="22"/>
                <w:lang w:val="bg-BG" w:eastAsia="bg-BG"/>
              </w:rPr>
            </w:pPr>
            <w:r w:rsidRPr="00A767E4">
              <w:rPr>
                <w:rFonts w:ascii="inherit" w:hAnsi="inherit" w:cs="Consolas"/>
                <w:color w:val="000000"/>
                <w:sz w:val="22"/>
                <w:lang w:val="bg-BG" w:eastAsia="bg-BG"/>
              </w:rPr>
              <w:t>200 (OK)</w:t>
            </w:r>
          </w:p>
        </w:tc>
        <w:tc>
          <w:tcPr>
            <w:tcW w:w="0" w:type="auto"/>
            <w:hideMark/>
          </w:tcPr>
          <w:p w14:paraId="48226A2B" w14:textId="77777777" w:rsidR="00400AE2" w:rsidRPr="00A767E4" w:rsidRDefault="00400AE2" w:rsidP="00400AE2">
            <w:pPr>
              <w:suppressAutoHyphens w:val="0"/>
              <w:overflowPunct/>
              <w:autoSpaceDE/>
              <w:textAlignment w:val="auto"/>
              <w:rPr>
                <w:rFonts w:ascii="inherit" w:hAnsi="inherit" w:cs="Consolas"/>
                <w:color w:val="000000"/>
                <w:sz w:val="22"/>
                <w:lang w:val="bg-BG" w:eastAsia="bg-BG"/>
              </w:rPr>
            </w:pPr>
            <w:r w:rsidRPr="00A767E4">
              <w:rPr>
                <w:rFonts w:ascii="inherit" w:hAnsi="inherit" w:cs="Consolas"/>
                <w:color w:val="000000"/>
                <w:sz w:val="22"/>
                <w:lang w:val="bg-BG" w:eastAsia="bg-BG"/>
              </w:rPr>
              <w:t xml:space="preserve">Успешно изпълнена </w:t>
            </w:r>
            <w:r w:rsidRPr="00A767E4">
              <w:rPr>
                <w:rFonts w:ascii="inherit" w:hAnsi="inherit" w:cs="Consolas"/>
                <w:color w:val="000000"/>
                <w:sz w:val="22"/>
                <w:lang w:eastAsia="bg-BG"/>
              </w:rPr>
              <w:t xml:space="preserve">HTTP </w:t>
            </w:r>
            <w:r w:rsidRPr="00A767E4">
              <w:rPr>
                <w:rFonts w:ascii="inherit" w:hAnsi="inherit" w:cs="Consolas"/>
                <w:color w:val="000000"/>
                <w:sz w:val="22"/>
                <w:lang w:val="bg-BG" w:eastAsia="bg-BG"/>
              </w:rPr>
              <w:t>завка.</w:t>
            </w:r>
          </w:p>
        </w:tc>
      </w:tr>
      <w:tr w:rsidR="00400AE2" w:rsidRPr="00A767E4" w14:paraId="6B5C3AA1" w14:textId="77777777" w:rsidTr="00400AE2">
        <w:trPr>
          <w:trHeight w:val="610"/>
        </w:trPr>
        <w:tc>
          <w:tcPr>
            <w:tcW w:w="0" w:type="auto"/>
            <w:hideMark/>
          </w:tcPr>
          <w:p w14:paraId="7113C7D2" w14:textId="77777777" w:rsidR="00400AE2" w:rsidRPr="00A767E4" w:rsidRDefault="00400AE2" w:rsidP="00400AE2">
            <w:pPr>
              <w:suppressAutoHyphens w:val="0"/>
              <w:overflowPunct/>
              <w:autoSpaceDE/>
              <w:jc w:val="both"/>
              <w:textAlignment w:val="auto"/>
              <w:rPr>
                <w:rFonts w:ascii="inherit" w:hAnsi="inherit" w:cs="Consolas"/>
                <w:color w:val="000000"/>
                <w:sz w:val="22"/>
                <w:lang w:val="bg-BG" w:eastAsia="bg-BG"/>
              </w:rPr>
            </w:pPr>
            <w:r w:rsidRPr="00A767E4">
              <w:rPr>
                <w:rFonts w:ascii="inherit" w:hAnsi="inherit" w:cs="Consolas"/>
                <w:color w:val="000000"/>
                <w:sz w:val="22"/>
                <w:lang w:val="bg-BG" w:eastAsia="bg-BG"/>
              </w:rPr>
              <w:t>201 (CREATED)</w:t>
            </w:r>
          </w:p>
        </w:tc>
        <w:tc>
          <w:tcPr>
            <w:tcW w:w="0" w:type="auto"/>
            <w:hideMark/>
          </w:tcPr>
          <w:p w14:paraId="1EE5A79F" w14:textId="77777777" w:rsidR="00400AE2" w:rsidRPr="00A767E4" w:rsidRDefault="00400AE2" w:rsidP="00400AE2">
            <w:pPr>
              <w:suppressAutoHyphens w:val="0"/>
              <w:overflowPunct/>
              <w:autoSpaceDE/>
              <w:textAlignment w:val="auto"/>
              <w:rPr>
                <w:rFonts w:ascii="inherit" w:hAnsi="inherit" w:cs="Consolas"/>
                <w:color w:val="000000"/>
                <w:sz w:val="22"/>
                <w:lang w:val="bg-BG" w:eastAsia="bg-BG"/>
              </w:rPr>
            </w:pPr>
            <w:r w:rsidRPr="00A767E4">
              <w:rPr>
                <w:rFonts w:ascii="inherit" w:hAnsi="inherit" w:cs="Consolas"/>
                <w:color w:val="000000"/>
                <w:sz w:val="22"/>
                <w:lang w:val="bg-BG" w:eastAsia="bg-BG"/>
              </w:rPr>
              <w:t xml:space="preserve">Успешно изпълнена </w:t>
            </w:r>
            <w:r w:rsidRPr="00A767E4">
              <w:rPr>
                <w:rFonts w:ascii="inherit" w:hAnsi="inherit" w:cs="Consolas"/>
                <w:color w:val="000000"/>
                <w:sz w:val="22"/>
                <w:lang w:eastAsia="bg-BG"/>
              </w:rPr>
              <w:t xml:space="preserve">HTTP </w:t>
            </w:r>
            <w:r w:rsidRPr="00A767E4">
              <w:rPr>
                <w:rFonts w:ascii="inherit" w:hAnsi="inherit" w:cs="Consolas"/>
                <w:color w:val="000000"/>
                <w:sz w:val="22"/>
                <w:lang w:val="bg-BG" w:eastAsia="bg-BG"/>
              </w:rPr>
              <w:t>заявка за съдаване на ресурси.</w:t>
            </w:r>
          </w:p>
        </w:tc>
      </w:tr>
      <w:tr w:rsidR="00400AE2" w:rsidRPr="00A767E4" w14:paraId="2BE9B53F" w14:textId="77777777" w:rsidTr="00400AE2">
        <w:trPr>
          <w:trHeight w:val="576"/>
        </w:trPr>
        <w:tc>
          <w:tcPr>
            <w:tcW w:w="0" w:type="auto"/>
            <w:hideMark/>
          </w:tcPr>
          <w:p w14:paraId="4C421159" w14:textId="77777777" w:rsidR="00400AE2" w:rsidRPr="00A767E4" w:rsidRDefault="00400AE2" w:rsidP="00400AE2">
            <w:pPr>
              <w:suppressAutoHyphens w:val="0"/>
              <w:overflowPunct/>
              <w:autoSpaceDE/>
              <w:jc w:val="both"/>
              <w:textAlignment w:val="auto"/>
              <w:rPr>
                <w:rFonts w:ascii="inherit" w:hAnsi="inherit" w:cs="Consolas"/>
                <w:color w:val="000000"/>
                <w:sz w:val="22"/>
                <w:lang w:val="bg-BG" w:eastAsia="bg-BG"/>
              </w:rPr>
            </w:pPr>
            <w:r w:rsidRPr="00A767E4">
              <w:rPr>
                <w:rFonts w:ascii="inherit" w:hAnsi="inherit" w:cs="Consolas"/>
                <w:color w:val="000000"/>
                <w:sz w:val="22"/>
                <w:lang w:val="bg-BG" w:eastAsia="bg-BG"/>
              </w:rPr>
              <w:t>204 (NO CONTENT)</w:t>
            </w:r>
          </w:p>
        </w:tc>
        <w:tc>
          <w:tcPr>
            <w:tcW w:w="0" w:type="auto"/>
            <w:hideMark/>
          </w:tcPr>
          <w:p w14:paraId="1DA05BAD" w14:textId="77777777" w:rsidR="00400AE2" w:rsidRPr="00A767E4" w:rsidRDefault="00400AE2" w:rsidP="00400AE2">
            <w:pPr>
              <w:suppressAutoHyphens w:val="0"/>
              <w:overflowPunct/>
              <w:autoSpaceDE/>
              <w:textAlignment w:val="auto"/>
              <w:rPr>
                <w:rFonts w:ascii="inherit" w:hAnsi="inherit" w:cs="Consolas"/>
                <w:color w:val="000000"/>
                <w:sz w:val="22"/>
                <w:lang w:val="bg-BG" w:eastAsia="bg-BG"/>
              </w:rPr>
            </w:pPr>
            <w:r w:rsidRPr="00A767E4">
              <w:rPr>
                <w:rFonts w:ascii="inherit" w:hAnsi="inherit" w:cs="Consolas"/>
                <w:color w:val="000000"/>
                <w:sz w:val="22"/>
                <w:lang w:val="bg-BG" w:eastAsia="bg-BG"/>
              </w:rPr>
              <w:t xml:space="preserve">Успешно изпълнена </w:t>
            </w:r>
            <w:r w:rsidRPr="00A767E4">
              <w:rPr>
                <w:rFonts w:ascii="inherit" w:hAnsi="inherit" w:cs="Consolas"/>
                <w:color w:val="000000"/>
                <w:sz w:val="22"/>
                <w:lang w:eastAsia="bg-BG"/>
              </w:rPr>
              <w:t xml:space="preserve">HTTP </w:t>
            </w:r>
            <w:r w:rsidRPr="00A767E4">
              <w:rPr>
                <w:rFonts w:ascii="inherit" w:hAnsi="inherit" w:cs="Consolas"/>
                <w:color w:val="000000"/>
                <w:sz w:val="22"/>
                <w:lang w:val="bg-BG" w:eastAsia="bg-BG"/>
              </w:rPr>
              <w:t>заявка, при която няма нищо в тялото на отговора.</w:t>
            </w:r>
          </w:p>
        </w:tc>
      </w:tr>
      <w:tr w:rsidR="00400AE2" w:rsidRPr="00A767E4" w14:paraId="2CAC403E" w14:textId="77777777" w:rsidTr="00400AE2">
        <w:trPr>
          <w:trHeight w:val="576"/>
        </w:trPr>
        <w:tc>
          <w:tcPr>
            <w:tcW w:w="0" w:type="auto"/>
            <w:hideMark/>
          </w:tcPr>
          <w:p w14:paraId="3FDAEA9C" w14:textId="77777777" w:rsidR="00400AE2" w:rsidRPr="00A767E4" w:rsidRDefault="00400AE2" w:rsidP="00400AE2">
            <w:pPr>
              <w:suppressAutoHyphens w:val="0"/>
              <w:overflowPunct/>
              <w:autoSpaceDE/>
              <w:jc w:val="both"/>
              <w:textAlignment w:val="auto"/>
              <w:rPr>
                <w:rFonts w:ascii="inherit" w:hAnsi="inherit" w:cs="Consolas"/>
                <w:color w:val="000000"/>
                <w:sz w:val="22"/>
                <w:lang w:val="bg-BG" w:eastAsia="bg-BG"/>
              </w:rPr>
            </w:pPr>
            <w:r w:rsidRPr="00A767E4">
              <w:rPr>
                <w:rFonts w:ascii="inherit" w:hAnsi="inherit" w:cs="Consolas"/>
                <w:color w:val="000000"/>
                <w:sz w:val="22"/>
                <w:lang w:val="bg-BG" w:eastAsia="bg-BG"/>
              </w:rPr>
              <w:t>400 (BAD REQUEST)</w:t>
            </w:r>
          </w:p>
        </w:tc>
        <w:tc>
          <w:tcPr>
            <w:tcW w:w="0" w:type="auto"/>
            <w:hideMark/>
          </w:tcPr>
          <w:p w14:paraId="4C672967" w14:textId="77777777" w:rsidR="00400AE2" w:rsidRPr="00A767E4" w:rsidRDefault="00400AE2" w:rsidP="00400AE2">
            <w:pPr>
              <w:suppressAutoHyphens w:val="0"/>
              <w:overflowPunct/>
              <w:autoSpaceDE/>
              <w:textAlignment w:val="auto"/>
              <w:rPr>
                <w:rFonts w:ascii="inherit" w:hAnsi="inherit" w:cs="Consolas"/>
                <w:color w:val="000000"/>
                <w:sz w:val="22"/>
                <w:lang w:val="bg-BG" w:eastAsia="bg-BG"/>
              </w:rPr>
            </w:pPr>
            <w:r w:rsidRPr="00A767E4">
              <w:rPr>
                <w:rFonts w:ascii="inherit" w:hAnsi="inherit" w:cs="Consolas"/>
                <w:color w:val="000000"/>
                <w:sz w:val="22"/>
                <w:lang w:eastAsia="bg-BG"/>
              </w:rPr>
              <w:t xml:space="preserve">HTTP </w:t>
            </w:r>
            <w:r w:rsidRPr="00A767E4">
              <w:rPr>
                <w:rFonts w:ascii="inherit" w:hAnsi="inherit" w:cs="Consolas"/>
                <w:color w:val="000000"/>
                <w:sz w:val="22"/>
                <w:lang w:val="bg-BG" w:eastAsia="bg-BG"/>
              </w:rPr>
              <w:t>заявката не може да бъде обработена поради грешка в синтаксиса, твърде голям размер или друг проблем от страната на клиента</w:t>
            </w:r>
          </w:p>
        </w:tc>
      </w:tr>
      <w:tr w:rsidR="00400AE2" w:rsidRPr="00A767E4" w14:paraId="099EE38F" w14:textId="77777777" w:rsidTr="00400AE2">
        <w:trPr>
          <w:trHeight w:val="610"/>
        </w:trPr>
        <w:tc>
          <w:tcPr>
            <w:tcW w:w="0" w:type="auto"/>
            <w:hideMark/>
          </w:tcPr>
          <w:p w14:paraId="67294C9C" w14:textId="77777777" w:rsidR="00400AE2" w:rsidRPr="00A767E4" w:rsidRDefault="00400AE2" w:rsidP="00400AE2">
            <w:pPr>
              <w:suppressAutoHyphens w:val="0"/>
              <w:overflowPunct/>
              <w:autoSpaceDE/>
              <w:jc w:val="both"/>
              <w:textAlignment w:val="auto"/>
              <w:rPr>
                <w:rFonts w:ascii="inherit" w:hAnsi="inherit" w:cs="Consolas"/>
                <w:color w:val="000000"/>
                <w:sz w:val="22"/>
                <w:lang w:val="bg-BG" w:eastAsia="bg-BG"/>
              </w:rPr>
            </w:pPr>
            <w:r w:rsidRPr="00A767E4">
              <w:rPr>
                <w:rFonts w:ascii="inherit" w:hAnsi="inherit" w:cs="Consolas"/>
                <w:color w:val="000000"/>
                <w:sz w:val="22"/>
                <w:lang w:val="bg-BG" w:eastAsia="bg-BG"/>
              </w:rPr>
              <w:t>403 (FORBIDDEN)</w:t>
            </w:r>
          </w:p>
        </w:tc>
        <w:tc>
          <w:tcPr>
            <w:tcW w:w="0" w:type="auto"/>
            <w:hideMark/>
          </w:tcPr>
          <w:p w14:paraId="366CDE74" w14:textId="77777777" w:rsidR="00400AE2" w:rsidRPr="00A767E4" w:rsidRDefault="00400AE2" w:rsidP="00400AE2">
            <w:pPr>
              <w:suppressAutoHyphens w:val="0"/>
              <w:overflowPunct/>
              <w:autoSpaceDE/>
              <w:textAlignment w:val="auto"/>
              <w:rPr>
                <w:rFonts w:ascii="inherit" w:hAnsi="inherit" w:cs="Consolas"/>
                <w:color w:val="000000"/>
                <w:sz w:val="22"/>
                <w:lang w:val="bg-BG" w:eastAsia="bg-BG"/>
              </w:rPr>
            </w:pPr>
            <w:r w:rsidRPr="00A767E4">
              <w:rPr>
                <w:rFonts w:ascii="inherit" w:hAnsi="inherit" w:cs="Consolas"/>
                <w:color w:val="000000"/>
                <w:sz w:val="22"/>
                <w:lang w:val="bg-BG" w:eastAsia="bg-BG"/>
              </w:rPr>
              <w:t>Клиентът няма право да достъпи този ресурс</w:t>
            </w:r>
          </w:p>
        </w:tc>
      </w:tr>
      <w:tr w:rsidR="00400AE2" w:rsidRPr="00A767E4" w14:paraId="71F751C2" w14:textId="77777777" w:rsidTr="00400AE2">
        <w:trPr>
          <w:trHeight w:val="576"/>
        </w:trPr>
        <w:tc>
          <w:tcPr>
            <w:tcW w:w="0" w:type="auto"/>
            <w:hideMark/>
          </w:tcPr>
          <w:p w14:paraId="2F8C8924" w14:textId="77777777" w:rsidR="00400AE2" w:rsidRPr="00A767E4" w:rsidRDefault="00400AE2" w:rsidP="00400AE2">
            <w:pPr>
              <w:suppressAutoHyphens w:val="0"/>
              <w:overflowPunct/>
              <w:autoSpaceDE/>
              <w:jc w:val="both"/>
              <w:textAlignment w:val="auto"/>
              <w:rPr>
                <w:rFonts w:ascii="inherit" w:hAnsi="inherit" w:cs="Consolas"/>
                <w:color w:val="000000"/>
                <w:sz w:val="22"/>
                <w:lang w:val="bg-BG" w:eastAsia="bg-BG"/>
              </w:rPr>
            </w:pPr>
            <w:r w:rsidRPr="00A767E4">
              <w:rPr>
                <w:rFonts w:ascii="inherit" w:hAnsi="inherit" w:cs="Consolas"/>
                <w:color w:val="000000"/>
                <w:sz w:val="22"/>
                <w:lang w:val="bg-BG" w:eastAsia="bg-BG"/>
              </w:rPr>
              <w:t>404 (NOT FOUND)</w:t>
            </w:r>
          </w:p>
        </w:tc>
        <w:tc>
          <w:tcPr>
            <w:tcW w:w="0" w:type="auto"/>
            <w:hideMark/>
          </w:tcPr>
          <w:p w14:paraId="3D75F9A7" w14:textId="77777777" w:rsidR="00400AE2" w:rsidRPr="00A767E4" w:rsidRDefault="00400AE2" w:rsidP="00400AE2">
            <w:pPr>
              <w:suppressAutoHyphens w:val="0"/>
              <w:overflowPunct/>
              <w:autoSpaceDE/>
              <w:textAlignment w:val="auto"/>
              <w:rPr>
                <w:rFonts w:ascii="inherit" w:hAnsi="inherit" w:cs="Consolas"/>
                <w:color w:val="000000"/>
                <w:sz w:val="22"/>
                <w:lang w:val="bg-BG" w:eastAsia="bg-BG"/>
              </w:rPr>
            </w:pPr>
            <w:r w:rsidRPr="00A767E4">
              <w:rPr>
                <w:rFonts w:ascii="inherit" w:hAnsi="inherit" w:cs="Consolas"/>
                <w:color w:val="000000"/>
                <w:sz w:val="22"/>
                <w:lang w:val="bg-BG" w:eastAsia="bg-BG"/>
              </w:rPr>
              <w:t>Ресурсът не може да бъде намерен. Възможно е да е изтрит или преместен.</w:t>
            </w:r>
          </w:p>
        </w:tc>
      </w:tr>
      <w:tr w:rsidR="00400AE2" w:rsidRPr="00A767E4" w14:paraId="380DCD00" w14:textId="77777777" w:rsidTr="00400AE2">
        <w:trPr>
          <w:trHeight w:val="610"/>
        </w:trPr>
        <w:tc>
          <w:tcPr>
            <w:tcW w:w="0" w:type="auto"/>
            <w:hideMark/>
          </w:tcPr>
          <w:p w14:paraId="3808745E" w14:textId="77777777" w:rsidR="00400AE2" w:rsidRPr="00A767E4" w:rsidRDefault="00400AE2" w:rsidP="00400AE2">
            <w:pPr>
              <w:suppressAutoHyphens w:val="0"/>
              <w:overflowPunct/>
              <w:autoSpaceDE/>
              <w:textAlignment w:val="auto"/>
              <w:rPr>
                <w:rFonts w:ascii="inherit" w:hAnsi="inherit" w:cs="Consolas"/>
                <w:color w:val="000000"/>
                <w:sz w:val="22"/>
                <w:lang w:val="bg-BG" w:eastAsia="bg-BG"/>
              </w:rPr>
            </w:pPr>
            <w:r w:rsidRPr="00A767E4">
              <w:rPr>
                <w:rFonts w:ascii="inherit" w:hAnsi="inherit" w:cs="Consolas"/>
                <w:color w:val="000000"/>
                <w:sz w:val="22"/>
                <w:lang w:val="bg-BG" w:eastAsia="bg-BG"/>
              </w:rPr>
              <w:t>500 (INTERNAL SERVER ERROR)</w:t>
            </w:r>
          </w:p>
        </w:tc>
        <w:tc>
          <w:tcPr>
            <w:tcW w:w="0" w:type="auto"/>
            <w:hideMark/>
          </w:tcPr>
          <w:p w14:paraId="3764FB69" w14:textId="77777777" w:rsidR="00400AE2" w:rsidRPr="00A767E4" w:rsidRDefault="00400AE2" w:rsidP="00400AE2">
            <w:pPr>
              <w:suppressAutoHyphens w:val="0"/>
              <w:overflowPunct/>
              <w:autoSpaceDE/>
              <w:textAlignment w:val="auto"/>
              <w:rPr>
                <w:rFonts w:ascii="inherit" w:hAnsi="inherit" w:cs="Consolas"/>
                <w:color w:val="000000"/>
                <w:sz w:val="22"/>
                <w:lang w:val="bg-BG" w:eastAsia="bg-BG"/>
              </w:rPr>
            </w:pPr>
            <w:r w:rsidRPr="00A767E4">
              <w:rPr>
                <w:rFonts w:ascii="inherit" w:hAnsi="inherit" w:cs="Consolas"/>
                <w:color w:val="000000"/>
                <w:sz w:val="22"/>
                <w:lang w:val="bg-BG" w:eastAsia="bg-BG"/>
              </w:rPr>
              <w:t>Грешка от страна на сървъра.</w:t>
            </w:r>
          </w:p>
        </w:tc>
      </w:tr>
    </w:tbl>
    <w:p w14:paraId="047E5B63" w14:textId="77777777" w:rsidR="000735F4" w:rsidRPr="00A767E4" w:rsidRDefault="000735F4" w:rsidP="00400AE2">
      <w:pPr>
        <w:spacing w:after="120" w:line="360" w:lineRule="auto"/>
        <w:ind w:firstLine="274"/>
        <w:jc w:val="both"/>
        <w:rPr>
          <w:rFonts w:ascii="Times New Roman" w:hAnsi="Times New Roman"/>
          <w:sz w:val="28"/>
          <w:lang w:val="bg-BG"/>
        </w:rPr>
      </w:pPr>
      <w:r w:rsidRPr="00A767E4">
        <w:rPr>
          <w:rFonts w:ascii="Times New Roman" w:hAnsi="Times New Roman"/>
          <w:sz w:val="28"/>
          <w:lang w:val="bg-BG"/>
        </w:rPr>
        <w:t xml:space="preserve">За да се извести клиента за това дали </w:t>
      </w:r>
      <w:r w:rsidR="00880B42" w:rsidRPr="00A767E4">
        <w:rPr>
          <w:rFonts w:ascii="Times New Roman" w:hAnsi="Times New Roman"/>
          <w:sz w:val="28"/>
          <w:lang w:val="bg-BG"/>
        </w:rPr>
        <w:t xml:space="preserve">поисканата </w:t>
      </w:r>
      <w:r w:rsidRPr="00A767E4">
        <w:rPr>
          <w:rFonts w:ascii="Times New Roman" w:hAnsi="Times New Roman"/>
          <w:sz w:val="28"/>
          <w:lang w:val="bg-BG"/>
        </w:rPr>
        <w:t xml:space="preserve">от него операция е извършена успешно или не, в отговора на сървъра се съдържа </w:t>
      </w:r>
      <w:r w:rsidR="00880B42" w:rsidRPr="00A767E4">
        <w:rPr>
          <w:rFonts w:ascii="Times New Roman" w:hAnsi="Times New Roman"/>
          <w:sz w:val="28"/>
          <w:lang w:val="bg-BG"/>
        </w:rPr>
        <w:t xml:space="preserve">т. нар. </w:t>
      </w:r>
      <w:r w:rsidR="00880B42" w:rsidRPr="00A767E4">
        <w:rPr>
          <w:rFonts w:ascii="Times New Roman" w:hAnsi="Times New Roman"/>
          <w:i/>
          <w:sz w:val="28"/>
        </w:rPr>
        <w:t>status code</w:t>
      </w:r>
      <w:r w:rsidR="00880B42" w:rsidRPr="00A767E4">
        <w:rPr>
          <w:rFonts w:ascii="Times New Roman" w:hAnsi="Times New Roman"/>
          <w:i/>
          <w:sz w:val="28"/>
          <w:lang w:val="bg-BG"/>
        </w:rPr>
        <w:t xml:space="preserve"> </w:t>
      </w:r>
      <w:r w:rsidR="00880B42" w:rsidRPr="00A767E4">
        <w:rPr>
          <w:rFonts w:ascii="Times New Roman" w:hAnsi="Times New Roman"/>
          <w:sz w:val="28"/>
          <w:lang w:val="bg-BG"/>
        </w:rPr>
        <w:t>(на български: „код на състояниет</w:t>
      </w:r>
      <w:r w:rsidR="00880B42" w:rsidRPr="00A767E4">
        <w:rPr>
          <w:rFonts w:ascii="Times New Roman" w:hAnsi="Times New Roman"/>
          <w:sz w:val="28"/>
        </w:rPr>
        <w:t>o</w:t>
      </w:r>
      <w:r w:rsidR="00880B42" w:rsidRPr="00A767E4">
        <w:rPr>
          <w:rFonts w:ascii="Times New Roman" w:hAnsi="Times New Roman"/>
          <w:sz w:val="28"/>
          <w:lang w:val="bg-BG"/>
        </w:rPr>
        <w:t>“)</w:t>
      </w:r>
      <w:r w:rsidR="00880B42" w:rsidRPr="00A767E4">
        <w:rPr>
          <w:rFonts w:ascii="Times New Roman" w:hAnsi="Times New Roman"/>
          <w:sz w:val="28"/>
        </w:rPr>
        <w:t xml:space="preserve">. </w:t>
      </w:r>
      <w:r w:rsidR="00880B42" w:rsidRPr="00A767E4">
        <w:rPr>
          <w:rFonts w:ascii="Times New Roman" w:hAnsi="Times New Roman"/>
          <w:sz w:val="28"/>
          <w:lang w:val="bg-BG"/>
        </w:rPr>
        <w:t>Такива кодове има много на брой, но най-известните от тях са:</w:t>
      </w:r>
    </w:p>
    <w:p w14:paraId="7E848508" w14:textId="77777777" w:rsidR="00880B42" w:rsidRPr="000002E0" w:rsidRDefault="00880B42" w:rsidP="00400AE2">
      <w:pPr>
        <w:spacing w:before="480" w:after="240" w:line="360" w:lineRule="auto"/>
        <w:jc w:val="both"/>
        <w:rPr>
          <w:rFonts w:ascii="Times New Roman" w:hAnsi="Times New Roman"/>
          <w:b/>
          <w:sz w:val="2"/>
          <w:lang w:val="bg-BG"/>
        </w:rPr>
      </w:pPr>
      <w:r>
        <w:rPr>
          <w:rFonts w:ascii="Times New Roman" w:hAnsi="Times New Roman"/>
          <w:i/>
          <w:sz w:val="28"/>
          <w:lang w:val="bg-BG"/>
        </w:rPr>
        <w:t>Табл. 1.1 -</w:t>
      </w:r>
      <w:r w:rsidRPr="00C45ED4">
        <w:rPr>
          <w:rFonts w:ascii="Times New Roman" w:hAnsi="Times New Roman"/>
          <w:i/>
          <w:sz w:val="28"/>
          <w:lang w:val="bg-BG"/>
        </w:rPr>
        <w:t xml:space="preserve"> </w:t>
      </w:r>
      <w:r>
        <w:rPr>
          <w:rFonts w:ascii="Times New Roman" w:hAnsi="Times New Roman"/>
          <w:i/>
          <w:sz w:val="28"/>
          <w:lang w:val="bg-BG"/>
        </w:rPr>
        <w:t>Често срещани статус кодове</w:t>
      </w:r>
    </w:p>
    <w:p w14:paraId="3CF07A38" w14:textId="77777777" w:rsidR="00880B42" w:rsidRDefault="0003053D" w:rsidP="00400AE2">
      <w:pPr>
        <w:spacing w:line="360" w:lineRule="auto"/>
        <w:ind w:firstLine="360"/>
        <w:jc w:val="both"/>
        <w:rPr>
          <w:rFonts w:ascii="Times New Roman" w:hAnsi="Times New Roman"/>
          <w:lang w:val="bg-BG"/>
        </w:rPr>
      </w:pPr>
      <w:r w:rsidRPr="00176757">
        <w:rPr>
          <w:rFonts w:ascii="Times New Roman" w:hAnsi="Times New Roman"/>
          <w:sz w:val="28"/>
          <w:lang w:val="bg-BG"/>
        </w:rPr>
        <w:lastRenderedPageBreak/>
        <w:t xml:space="preserve">За всеки </w:t>
      </w:r>
      <w:r w:rsidRPr="00176757">
        <w:rPr>
          <w:rFonts w:ascii="Times New Roman" w:hAnsi="Times New Roman"/>
          <w:sz w:val="28"/>
        </w:rPr>
        <w:t xml:space="preserve">HTTP </w:t>
      </w:r>
      <w:r w:rsidRPr="00176757">
        <w:rPr>
          <w:rFonts w:ascii="Times New Roman" w:hAnsi="Times New Roman"/>
          <w:sz w:val="28"/>
          <w:lang w:val="bg-BG"/>
        </w:rPr>
        <w:t>глагол има очаквани статус кодове, които трябва да бъдат върнати от сървъра при успешно изпълнение</w:t>
      </w:r>
      <w:r>
        <w:rPr>
          <w:rFonts w:ascii="Times New Roman" w:hAnsi="Times New Roman"/>
          <w:lang w:val="bg-BG"/>
        </w:rPr>
        <w:t>:</w:t>
      </w:r>
    </w:p>
    <w:p w14:paraId="708D88FD" w14:textId="77777777" w:rsidR="0003053D" w:rsidRPr="0003053D" w:rsidRDefault="0003053D" w:rsidP="00400AE2">
      <w:pPr>
        <w:numPr>
          <w:ilvl w:val="0"/>
          <w:numId w:val="13"/>
        </w:numPr>
        <w:shd w:val="clear" w:color="auto" w:fill="FFFFFF"/>
        <w:suppressAutoHyphens w:val="0"/>
        <w:overflowPunct/>
        <w:autoSpaceDE/>
        <w:spacing w:before="120"/>
        <w:jc w:val="both"/>
        <w:rPr>
          <w:rFonts w:ascii="inherit" w:hAnsi="inherit" w:cs="Segoe UI"/>
          <w:color w:val="3E3E40"/>
          <w:sz w:val="26"/>
          <w:szCs w:val="26"/>
          <w:lang w:val="bg-BG" w:eastAsia="bg-BG"/>
        </w:rPr>
      </w:pPr>
      <w:r w:rsidRPr="0003053D">
        <w:rPr>
          <w:rFonts w:ascii="inherit" w:hAnsi="inherit" w:cs="Segoe UI"/>
          <w:color w:val="3E3E40"/>
          <w:sz w:val="26"/>
          <w:szCs w:val="26"/>
          <w:lang w:val="bg-BG" w:eastAsia="bg-BG"/>
        </w:rPr>
        <w:t xml:space="preserve">GET — </w:t>
      </w:r>
      <w:r w:rsidR="00E145C8">
        <w:rPr>
          <w:rFonts w:ascii="inherit" w:hAnsi="inherit" w:cs="Segoe UI"/>
          <w:color w:val="3E3E40"/>
          <w:sz w:val="26"/>
          <w:szCs w:val="26"/>
          <w:lang w:val="bg-BG" w:eastAsia="bg-BG"/>
        </w:rPr>
        <w:t>връща</w:t>
      </w:r>
      <w:r w:rsidRPr="0003053D">
        <w:rPr>
          <w:rFonts w:ascii="inherit" w:hAnsi="inherit" w:cs="Segoe UI"/>
          <w:color w:val="3E3E40"/>
          <w:sz w:val="26"/>
          <w:szCs w:val="26"/>
          <w:lang w:val="bg-BG" w:eastAsia="bg-BG"/>
        </w:rPr>
        <w:t xml:space="preserve"> 200 (OK)</w:t>
      </w:r>
    </w:p>
    <w:p w14:paraId="00CD392A" w14:textId="77777777" w:rsidR="0003053D" w:rsidRPr="0003053D" w:rsidRDefault="0003053D" w:rsidP="00400AE2">
      <w:pPr>
        <w:numPr>
          <w:ilvl w:val="0"/>
          <w:numId w:val="13"/>
        </w:numPr>
        <w:shd w:val="clear" w:color="auto" w:fill="FFFFFF"/>
        <w:suppressAutoHyphens w:val="0"/>
        <w:overflowPunct/>
        <w:autoSpaceDE/>
        <w:spacing w:before="120" w:after="100" w:afterAutospacing="1"/>
        <w:jc w:val="both"/>
        <w:rPr>
          <w:rFonts w:ascii="inherit" w:hAnsi="inherit" w:cs="Segoe UI"/>
          <w:color w:val="3E3E40"/>
          <w:sz w:val="26"/>
          <w:szCs w:val="26"/>
          <w:lang w:val="bg-BG" w:eastAsia="bg-BG"/>
        </w:rPr>
      </w:pPr>
      <w:r w:rsidRPr="0003053D">
        <w:rPr>
          <w:rFonts w:ascii="inherit" w:hAnsi="inherit" w:cs="Segoe UI"/>
          <w:color w:val="3E3E40"/>
          <w:sz w:val="26"/>
          <w:szCs w:val="26"/>
          <w:lang w:val="bg-BG" w:eastAsia="bg-BG"/>
        </w:rPr>
        <w:t xml:space="preserve">POST — </w:t>
      </w:r>
      <w:r w:rsidR="00E145C8">
        <w:rPr>
          <w:rFonts w:ascii="inherit" w:hAnsi="inherit" w:cs="Segoe UI"/>
          <w:color w:val="3E3E40"/>
          <w:sz w:val="26"/>
          <w:szCs w:val="26"/>
          <w:lang w:val="bg-BG" w:eastAsia="bg-BG"/>
        </w:rPr>
        <w:t>връща</w:t>
      </w:r>
      <w:r w:rsidRPr="0003053D">
        <w:rPr>
          <w:rFonts w:ascii="inherit" w:hAnsi="inherit" w:cs="Segoe UI"/>
          <w:color w:val="3E3E40"/>
          <w:sz w:val="26"/>
          <w:szCs w:val="26"/>
          <w:lang w:val="bg-BG" w:eastAsia="bg-BG"/>
        </w:rPr>
        <w:t xml:space="preserve"> 201 (CREATED)</w:t>
      </w:r>
    </w:p>
    <w:p w14:paraId="5C16BF6C" w14:textId="77777777" w:rsidR="0003053D" w:rsidRPr="0003053D" w:rsidRDefault="0003053D" w:rsidP="00400AE2">
      <w:pPr>
        <w:numPr>
          <w:ilvl w:val="0"/>
          <w:numId w:val="13"/>
        </w:numPr>
        <w:shd w:val="clear" w:color="auto" w:fill="FFFFFF"/>
        <w:suppressAutoHyphens w:val="0"/>
        <w:overflowPunct/>
        <w:autoSpaceDE/>
        <w:spacing w:before="120" w:after="100" w:afterAutospacing="1"/>
        <w:jc w:val="both"/>
        <w:rPr>
          <w:rFonts w:ascii="inherit" w:hAnsi="inherit" w:cs="Segoe UI"/>
          <w:color w:val="3E3E40"/>
          <w:sz w:val="26"/>
          <w:szCs w:val="26"/>
          <w:lang w:val="bg-BG" w:eastAsia="bg-BG"/>
        </w:rPr>
      </w:pPr>
      <w:r w:rsidRPr="0003053D">
        <w:rPr>
          <w:rFonts w:ascii="inherit" w:hAnsi="inherit" w:cs="Segoe UI"/>
          <w:color w:val="3E3E40"/>
          <w:sz w:val="26"/>
          <w:szCs w:val="26"/>
          <w:lang w:val="bg-BG" w:eastAsia="bg-BG"/>
        </w:rPr>
        <w:t xml:space="preserve">PUT — </w:t>
      </w:r>
      <w:r w:rsidR="00E145C8">
        <w:rPr>
          <w:rFonts w:ascii="inherit" w:hAnsi="inherit" w:cs="Segoe UI"/>
          <w:color w:val="3E3E40"/>
          <w:sz w:val="26"/>
          <w:szCs w:val="26"/>
          <w:lang w:val="bg-BG" w:eastAsia="bg-BG"/>
        </w:rPr>
        <w:t>връща</w:t>
      </w:r>
      <w:r w:rsidRPr="0003053D">
        <w:rPr>
          <w:rFonts w:ascii="inherit" w:hAnsi="inherit" w:cs="Segoe UI"/>
          <w:color w:val="3E3E40"/>
          <w:sz w:val="26"/>
          <w:szCs w:val="26"/>
          <w:lang w:val="bg-BG" w:eastAsia="bg-BG"/>
        </w:rPr>
        <w:t xml:space="preserve"> 200 (OK)</w:t>
      </w:r>
    </w:p>
    <w:p w14:paraId="6FBA70CB" w14:textId="77777777" w:rsidR="0003053D" w:rsidRDefault="0003053D" w:rsidP="00400AE2">
      <w:pPr>
        <w:numPr>
          <w:ilvl w:val="0"/>
          <w:numId w:val="13"/>
        </w:numPr>
        <w:shd w:val="clear" w:color="auto" w:fill="FFFFFF"/>
        <w:suppressAutoHyphens w:val="0"/>
        <w:overflowPunct/>
        <w:autoSpaceDE/>
        <w:spacing w:before="120" w:after="100" w:afterAutospacing="1"/>
        <w:jc w:val="both"/>
        <w:rPr>
          <w:rFonts w:ascii="inherit" w:hAnsi="inherit" w:cs="Segoe UI"/>
          <w:color w:val="3E3E40"/>
          <w:sz w:val="26"/>
          <w:szCs w:val="26"/>
          <w:lang w:val="bg-BG" w:eastAsia="bg-BG"/>
        </w:rPr>
      </w:pPr>
      <w:r w:rsidRPr="0003053D">
        <w:rPr>
          <w:rFonts w:ascii="inherit" w:hAnsi="inherit" w:cs="Segoe UI"/>
          <w:color w:val="3E3E40"/>
          <w:sz w:val="26"/>
          <w:szCs w:val="26"/>
          <w:lang w:val="bg-BG" w:eastAsia="bg-BG"/>
        </w:rPr>
        <w:t xml:space="preserve">DELETE — </w:t>
      </w:r>
      <w:r w:rsidR="00E145C8">
        <w:rPr>
          <w:rFonts w:ascii="inherit" w:hAnsi="inherit" w:cs="Segoe UI"/>
          <w:color w:val="3E3E40"/>
          <w:sz w:val="26"/>
          <w:szCs w:val="26"/>
          <w:lang w:val="bg-BG" w:eastAsia="bg-BG"/>
        </w:rPr>
        <w:t xml:space="preserve">връща </w:t>
      </w:r>
      <w:r w:rsidRPr="0003053D">
        <w:rPr>
          <w:rFonts w:ascii="inherit" w:hAnsi="inherit" w:cs="Segoe UI"/>
          <w:color w:val="3E3E40"/>
          <w:sz w:val="26"/>
          <w:szCs w:val="26"/>
          <w:lang w:val="bg-BG" w:eastAsia="bg-BG"/>
        </w:rPr>
        <w:t>204 (NO CONTENT)</w:t>
      </w:r>
    </w:p>
    <w:p w14:paraId="5E8609E4" w14:textId="77777777" w:rsidR="0003053D" w:rsidRPr="00176757" w:rsidRDefault="00A767E4" w:rsidP="00400AE2">
      <w:pPr>
        <w:shd w:val="clear" w:color="auto" w:fill="FFFFFF"/>
        <w:suppressAutoHyphens w:val="0"/>
        <w:overflowPunct/>
        <w:autoSpaceDE/>
        <w:spacing w:before="120" w:after="100" w:afterAutospacing="1" w:line="360" w:lineRule="auto"/>
        <w:ind w:firstLine="270"/>
        <w:jc w:val="both"/>
        <w:rPr>
          <w:rFonts w:ascii="inherit" w:hAnsi="inherit" w:cs="Segoe UI"/>
          <w:color w:val="3E3E40"/>
          <w:sz w:val="28"/>
          <w:szCs w:val="26"/>
          <w:lang w:val="bg-BG" w:eastAsia="bg-BG"/>
        </w:rPr>
      </w:pPr>
      <w:r w:rsidRPr="00176757">
        <w:rPr>
          <w:rFonts w:ascii="inherit" w:hAnsi="inherit" w:cs="Segoe UI"/>
          <w:color w:val="3E3E40"/>
          <w:sz w:val="28"/>
          <w:szCs w:val="26"/>
          <w:lang w:val="bg-BG" w:eastAsia="bg-BG"/>
        </w:rPr>
        <w:t xml:space="preserve">Ако при обработка на </w:t>
      </w:r>
      <w:r w:rsidRPr="00176757">
        <w:rPr>
          <w:rFonts w:ascii="inherit" w:hAnsi="inherit" w:cs="Segoe UI"/>
          <w:color w:val="3E3E40"/>
          <w:sz w:val="28"/>
          <w:szCs w:val="26"/>
          <w:lang w:eastAsia="bg-BG"/>
        </w:rPr>
        <w:t xml:space="preserve">HTTP </w:t>
      </w:r>
      <w:r w:rsidRPr="00176757">
        <w:rPr>
          <w:rFonts w:ascii="inherit" w:hAnsi="inherit" w:cs="Segoe UI"/>
          <w:color w:val="3E3E40"/>
          <w:sz w:val="28"/>
          <w:szCs w:val="26"/>
          <w:lang w:val="bg-BG" w:eastAsia="bg-BG"/>
        </w:rPr>
        <w:t>заявката възникне грешка, сървърът трябва да върне най-специфичния възможен статус код за грешка, който да отговаря на изникналия проблем.</w:t>
      </w:r>
    </w:p>
    <w:p w14:paraId="57364A44" w14:textId="77777777" w:rsidR="00C81250" w:rsidRPr="00DC275F" w:rsidRDefault="00845DC4" w:rsidP="00400AE2">
      <w:pPr>
        <w:pStyle w:val="ListParagraph"/>
        <w:numPr>
          <w:ilvl w:val="2"/>
          <w:numId w:val="7"/>
        </w:numPr>
        <w:spacing w:after="480" w:line="360" w:lineRule="auto"/>
        <w:jc w:val="both"/>
        <w:rPr>
          <w:rFonts w:ascii="Times New Roman" w:hAnsi="Times New Roman"/>
          <w:b/>
          <w:sz w:val="32"/>
          <w:lang w:val="bg-BG"/>
        </w:rPr>
      </w:pPr>
      <w:r>
        <w:rPr>
          <w:rFonts w:ascii="Times New Roman" w:hAnsi="Times New Roman"/>
          <w:b/>
          <w:sz w:val="32"/>
        </w:rPr>
        <w:t>Android studio – frontend</w:t>
      </w:r>
      <w:r w:rsidR="00065B77">
        <w:rPr>
          <w:rFonts w:ascii="Times New Roman" w:hAnsi="Times New Roman"/>
          <w:b/>
          <w:sz w:val="32"/>
        </w:rPr>
        <w:t xml:space="preserve"> </w:t>
      </w:r>
      <w:r w:rsidR="00065B77">
        <w:rPr>
          <w:rFonts w:ascii="Times New Roman" w:hAnsi="Times New Roman"/>
          <w:b/>
          <w:sz w:val="32"/>
          <w:lang w:val="bg-BG"/>
        </w:rPr>
        <w:t>на приложението</w:t>
      </w:r>
    </w:p>
    <w:p w14:paraId="58CBF5C2" w14:textId="77777777" w:rsidR="009A1D17" w:rsidRPr="00DC275F" w:rsidRDefault="00DC275F" w:rsidP="00400AE2">
      <w:pPr>
        <w:spacing w:after="240" w:line="360" w:lineRule="auto"/>
        <w:ind w:firstLine="270"/>
        <w:jc w:val="both"/>
        <w:rPr>
          <w:rFonts w:ascii="Times New Roman" w:hAnsi="Times New Roman"/>
          <w:sz w:val="28"/>
        </w:rPr>
      </w:pPr>
      <w:r>
        <w:rPr>
          <w:rFonts w:ascii="Times New Roman" w:hAnsi="Times New Roman"/>
          <w:sz w:val="28"/>
          <w:lang w:val="bg-BG"/>
        </w:rPr>
        <w:t>Частта от приложението, която потребителя ще вижда и с която ще работи(</w:t>
      </w:r>
      <w:r>
        <w:rPr>
          <w:rFonts w:ascii="Times New Roman" w:hAnsi="Times New Roman"/>
          <w:sz w:val="28"/>
        </w:rPr>
        <w:t>frontend</w:t>
      </w:r>
      <w:r>
        <w:rPr>
          <w:rFonts w:ascii="Times New Roman" w:hAnsi="Times New Roman"/>
          <w:sz w:val="28"/>
          <w:lang w:val="bg-BG"/>
        </w:rPr>
        <w:t>)</w:t>
      </w:r>
      <w:r>
        <w:rPr>
          <w:rFonts w:ascii="Times New Roman" w:hAnsi="Times New Roman"/>
          <w:sz w:val="28"/>
        </w:rPr>
        <w:t xml:space="preserve">, </w:t>
      </w:r>
      <w:r>
        <w:rPr>
          <w:rFonts w:ascii="Times New Roman" w:hAnsi="Times New Roman"/>
          <w:sz w:val="28"/>
          <w:lang w:val="bg-BG"/>
        </w:rPr>
        <w:t xml:space="preserve">е писана чрез </w:t>
      </w:r>
      <w:r>
        <w:rPr>
          <w:rFonts w:ascii="Times New Roman" w:hAnsi="Times New Roman"/>
          <w:sz w:val="28"/>
        </w:rPr>
        <w:t xml:space="preserve">Android Studio </w:t>
      </w:r>
      <w:r w:rsidR="009A1D17">
        <w:rPr>
          <w:rFonts w:ascii="Times New Roman" w:hAnsi="Times New Roman"/>
          <w:sz w:val="28"/>
        </w:rPr>
        <w:t>[3]</w:t>
      </w:r>
      <w:r>
        <w:rPr>
          <w:rFonts w:ascii="Times New Roman" w:hAnsi="Times New Roman"/>
          <w:sz w:val="28"/>
        </w:rPr>
        <w:t>.</w:t>
      </w:r>
      <w:r>
        <w:rPr>
          <w:rFonts w:ascii="Times New Roman" w:hAnsi="Times New Roman"/>
          <w:sz w:val="28"/>
          <w:lang w:val="bg-BG"/>
        </w:rPr>
        <w:t xml:space="preserve"> Това</w:t>
      </w:r>
      <w:r w:rsidR="009A1D17">
        <w:rPr>
          <w:rFonts w:ascii="Times New Roman" w:hAnsi="Times New Roman"/>
          <w:sz w:val="28"/>
        </w:rPr>
        <w:t xml:space="preserve"> </w:t>
      </w:r>
      <w:r w:rsidR="009A1D17">
        <w:rPr>
          <w:rFonts w:ascii="Times New Roman" w:hAnsi="Times New Roman"/>
          <w:sz w:val="28"/>
          <w:lang w:val="bg-BG"/>
        </w:rPr>
        <w:t xml:space="preserve">е официалното </w:t>
      </w:r>
      <w:r w:rsidR="009A1D17">
        <w:rPr>
          <w:rFonts w:ascii="Times New Roman" w:hAnsi="Times New Roman"/>
          <w:sz w:val="28"/>
        </w:rPr>
        <w:t xml:space="preserve">IDE(integrated development environment  - </w:t>
      </w:r>
      <w:r w:rsidR="009A1D17">
        <w:rPr>
          <w:rFonts w:ascii="Times New Roman" w:hAnsi="Times New Roman"/>
          <w:sz w:val="28"/>
          <w:lang w:val="bg-BG"/>
        </w:rPr>
        <w:t>среда за разработка</w:t>
      </w:r>
      <w:r w:rsidR="009A1D17">
        <w:rPr>
          <w:rFonts w:ascii="Times New Roman" w:hAnsi="Times New Roman"/>
          <w:sz w:val="28"/>
        </w:rPr>
        <w:t>)</w:t>
      </w:r>
      <w:r w:rsidR="009A1D17">
        <w:rPr>
          <w:rFonts w:ascii="Times New Roman" w:hAnsi="Times New Roman"/>
          <w:sz w:val="28"/>
          <w:lang w:val="bg-BG"/>
        </w:rPr>
        <w:t>, специализирано за операционната система андроид. Излиза за първи път на 16.05.2013г., а първата стабилна версия е обявена декември 2014 година.</w:t>
      </w:r>
    </w:p>
    <w:p w14:paraId="239FF243" w14:textId="77777777" w:rsidR="008F0A47" w:rsidRDefault="00325B31" w:rsidP="00400AE2">
      <w:pPr>
        <w:spacing w:after="480" w:line="360" w:lineRule="auto"/>
        <w:jc w:val="both"/>
        <w:rPr>
          <w:rFonts w:ascii="Times New Roman" w:hAnsi="Times New Roman"/>
          <w:sz w:val="28"/>
          <w:lang w:val="bg-BG"/>
        </w:rPr>
      </w:pPr>
      <w:r>
        <w:rPr>
          <w:rFonts w:ascii="Times New Roman" w:hAnsi="Times New Roman"/>
          <w:sz w:val="28"/>
          <w:lang w:val="bg-BG"/>
        </w:rPr>
        <w:t xml:space="preserve">Поддържа се както новоизлезлият и обявен за предпочитан от </w:t>
      </w:r>
      <w:r>
        <w:rPr>
          <w:rFonts w:ascii="Times New Roman" w:hAnsi="Times New Roman"/>
          <w:sz w:val="28"/>
        </w:rPr>
        <w:t xml:space="preserve">Google </w:t>
      </w:r>
      <w:r>
        <w:rPr>
          <w:rFonts w:ascii="Times New Roman" w:hAnsi="Times New Roman"/>
          <w:sz w:val="28"/>
          <w:lang w:val="bg-BG"/>
        </w:rPr>
        <w:t xml:space="preserve">език </w:t>
      </w:r>
      <w:r>
        <w:rPr>
          <w:rFonts w:ascii="Times New Roman" w:hAnsi="Times New Roman"/>
          <w:sz w:val="28"/>
        </w:rPr>
        <w:t xml:space="preserve">Kotlin, </w:t>
      </w:r>
      <w:r>
        <w:rPr>
          <w:rFonts w:ascii="Times New Roman" w:hAnsi="Times New Roman"/>
          <w:sz w:val="28"/>
          <w:lang w:val="bg-BG"/>
        </w:rPr>
        <w:t xml:space="preserve">така и старите основни езици като </w:t>
      </w:r>
      <w:r>
        <w:rPr>
          <w:rFonts w:ascii="Times New Roman" w:hAnsi="Times New Roman"/>
          <w:sz w:val="28"/>
        </w:rPr>
        <w:t xml:space="preserve">Java </w:t>
      </w:r>
      <w:r>
        <w:rPr>
          <w:rFonts w:ascii="Times New Roman" w:hAnsi="Times New Roman"/>
          <w:sz w:val="28"/>
          <w:lang w:val="bg-BG"/>
        </w:rPr>
        <w:t xml:space="preserve">и </w:t>
      </w:r>
      <w:r>
        <w:rPr>
          <w:rFonts w:ascii="Times New Roman" w:hAnsi="Times New Roman"/>
          <w:sz w:val="28"/>
        </w:rPr>
        <w:t xml:space="preserve">C++. </w:t>
      </w:r>
      <w:r>
        <w:rPr>
          <w:rFonts w:ascii="Times New Roman" w:hAnsi="Times New Roman"/>
          <w:sz w:val="28"/>
          <w:lang w:val="bg-BG"/>
        </w:rPr>
        <w:t>Предоставени са множество функционалности, които улеснява</w:t>
      </w:r>
      <w:r w:rsidR="005B3434">
        <w:rPr>
          <w:rFonts w:ascii="Times New Roman" w:hAnsi="Times New Roman"/>
          <w:sz w:val="28"/>
          <w:lang w:val="bg-BG"/>
        </w:rPr>
        <w:t>т разработката на приложения и у</w:t>
      </w:r>
      <w:r>
        <w:rPr>
          <w:rFonts w:ascii="Times New Roman" w:hAnsi="Times New Roman"/>
          <w:sz w:val="28"/>
          <w:lang w:val="bg-BG"/>
        </w:rPr>
        <w:t>величават удобството на използване като:</w:t>
      </w:r>
    </w:p>
    <w:p w14:paraId="4A1DC590" w14:textId="77777777" w:rsidR="00325B31" w:rsidRPr="00325B31" w:rsidRDefault="00325B31" w:rsidP="00400AE2">
      <w:pPr>
        <w:pStyle w:val="ListParagraph"/>
        <w:numPr>
          <w:ilvl w:val="0"/>
          <w:numId w:val="9"/>
        </w:numPr>
        <w:spacing w:after="480" w:line="360" w:lineRule="auto"/>
        <w:jc w:val="both"/>
        <w:rPr>
          <w:rFonts w:ascii="Times New Roman" w:hAnsi="Times New Roman"/>
          <w:sz w:val="28"/>
          <w:lang w:val="bg-BG"/>
        </w:rPr>
      </w:pPr>
      <w:r>
        <w:rPr>
          <w:rFonts w:ascii="Times New Roman" w:hAnsi="Times New Roman"/>
          <w:sz w:val="28"/>
        </w:rPr>
        <w:t>Gradle</w:t>
      </w:r>
      <w:r w:rsidR="005B3434">
        <w:rPr>
          <w:rFonts w:ascii="Times New Roman" w:hAnsi="Times New Roman"/>
          <w:sz w:val="28"/>
          <w:lang w:val="bg-BG"/>
        </w:rPr>
        <w:t xml:space="preserve"> </w:t>
      </w:r>
      <w:r w:rsidR="005B3434">
        <w:rPr>
          <w:rFonts w:ascii="Times New Roman" w:hAnsi="Times New Roman"/>
          <w:sz w:val="28"/>
        </w:rPr>
        <w:t>build</w:t>
      </w:r>
    </w:p>
    <w:p w14:paraId="7330FB41" w14:textId="77777777" w:rsidR="00325B31" w:rsidRDefault="00325B31" w:rsidP="00400AE2">
      <w:pPr>
        <w:pStyle w:val="ListParagraph"/>
        <w:numPr>
          <w:ilvl w:val="0"/>
          <w:numId w:val="9"/>
        </w:numPr>
        <w:spacing w:after="480" w:line="360" w:lineRule="auto"/>
        <w:jc w:val="both"/>
        <w:rPr>
          <w:rFonts w:ascii="Times New Roman" w:hAnsi="Times New Roman"/>
          <w:sz w:val="28"/>
          <w:lang w:val="bg-BG"/>
        </w:rPr>
      </w:pPr>
      <w:r>
        <w:rPr>
          <w:rFonts w:ascii="Times New Roman" w:hAnsi="Times New Roman"/>
          <w:sz w:val="28"/>
          <w:lang w:val="bg-BG"/>
        </w:rPr>
        <w:t xml:space="preserve">Специфични за андроид рефактори и </w:t>
      </w:r>
      <w:r>
        <w:rPr>
          <w:rFonts w:ascii="Times New Roman" w:hAnsi="Times New Roman"/>
          <w:sz w:val="28"/>
        </w:rPr>
        <w:t>quick fix</w:t>
      </w:r>
      <w:r>
        <w:rPr>
          <w:rFonts w:ascii="Times New Roman" w:hAnsi="Times New Roman"/>
          <w:sz w:val="28"/>
          <w:lang w:val="bg-BG"/>
        </w:rPr>
        <w:t xml:space="preserve"> опции</w:t>
      </w:r>
    </w:p>
    <w:p w14:paraId="3923D391" w14:textId="77777777" w:rsidR="00325B31" w:rsidRPr="00325B31" w:rsidRDefault="00325B31" w:rsidP="00400AE2">
      <w:pPr>
        <w:pStyle w:val="ListParagraph"/>
        <w:numPr>
          <w:ilvl w:val="0"/>
          <w:numId w:val="9"/>
        </w:numPr>
        <w:spacing w:after="480" w:line="360" w:lineRule="auto"/>
        <w:jc w:val="both"/>
        <w:rPr>
          <w:rFonts w:ascii="Times New Roman" w:hAnsi="Times New Roman"/>
          <w:sz w:val="28"/>
          <w:lang w:val="bg-BG"/>
        </w:rPr>
      </w:pPr>
      <w:r>
        <w:rPr>
          <w:rFonts w:ascii="Times New Roman" w:hAnsi="Times New Roman"/>
          <w:sz w:val="28"/>
        </w:rPr>
        <w:t xml:space="preserve">Lint </w:t>
      </w:r>
      <w:r>
        <w:rPr>
          <w:rFonts w:ascii="Times New Roman" w:hAnsi="Times New Roman"/>
          <w:sz w:val="28"/>
          <w:lang w:val="bg-BG"/>
        </w:rPr>
        <w:t>средства за засичане на различни проблеми</w:t>
      </w:r>
      <w:r>
        <w:rPr>
          <w:rFonts w:ascii="Times New Roman" w:hAnsi="Times New Roman"/>
          <w:sz w:val="28"/>
        </w:rPr>
        <w:t xml:space="preserve"> </w:t>
      </w:r>
    </w:p>
    <w:p w14:paraId="2E782B55" w14:textId="77777777" w:rsidR="00325B31" w:rsidRDefault="00325B31" w:rsidP="00400AE2">
      <w:pPr>
        <w:pStyle w:val="ListParagraph"/>
        <w:numPr>
          <w:ilvl w:val="0"/>
          <w:numId w:val="9"/>
        </w:numPr>
        <w:spacing w:after="480" w:line="360" w:lineRule="auto"/>
        <w:jc w:val="both"/>
        <w:rPr>
          <w:rFonts w:ascii="Times New Roman" w:hAnsi="Times New Roman"/>
          <w:sz w:val="28"/>
          <w:lang w:val="bg-BG"/>
        </w:rPr>
      </w:pPr>
      <w:r>
        <w:rPr>
          <w:rFonts w:ascii="Times New Roman" w:hAnsi="Times New Roman"/>
          <w:sz w:val="28"/>
        </w:rPr>
        <w:t xml:space="preserve">ProGuard </w:t>
      </w:r>
      <w:r>
        <w:rPr>
          <w:rFonts w:ascii="Times New Roman" w:hAnsi="Times New Roman"/>
          <w:sz w:val="28"/>
          <w:lang w:val="bg-BG"/>
        </w:rPr>
        <w:t>интеграция</w:t>
      </w:r>
    </w:p>
    <w:p w14:paraId="5323248F" w14:textId="77777777" w:rsidR="00325B31" w:rsidRDefault="00325B31" w:rsidP="00400AE2">
      <w:pPr>
        <w:pStyle w:val="ListParagraph"/>
        <w:numPr>
          <w:ilvl w:val="0"/>
          <w:numId w:val="9"/>
        </w:numPr>
        <w:spacing w:after="480" w:line="360" w:lineRule="auto"/>
        <w:jc w:val="both"/>
        <w:rPr>
          <w:rFonts w:ascii="Times New Roman" w:hAnsi="Times New Roman"/>
          <w:sz w:val="28"/>
          <w:lang w:val="bg-BG"/>
        </w:rPr>
      </w:pPr>
      <w:r>
        <w:rPr>
          <w:rFonts w:ascii="Times New Roman" w:hAnsi="Times New Roman"/>
          <w:sz w:val="28"/>
          <w:lang w:val="bg-BG"/>
        </w:rPr>
        <w:t>Темплейт</w:t>
      </w:r>
      <w:r w:rsidR="005B3434">
        <w:rPr>
          <w:rFonts w:ascii="Times New Roman" w:hAnsi="Times New Roman"/>
          <w:sz w:val="28"/>
          <w:lang w:val="bg-BG"/>
        </w:rPr>
        <w:t>-</w:t>
      </w:r>
      <w:r>
        <w:rPr>
          <w:rFonts w:ascii="Times New Roman" w:hAnsi="Times New Roman"/>
          <w:sz w:val="28"/>
          <w:lang w:val="bg-BG"/>
        </w:rPr>
        <w:t xml:space="preserve">базирана обработка на дизайна </w:t>
      </w:r>
      <w:r w:rsidR="005B3434">
        <w:rPr>
          <w:rFonts w:ascii="Times New Roman" w:hAnsi="Times New Roman"/>
          <w:sz w:val="28"/>
        </w:rPr>
        <w:t xml:space="preserve">и </w:t>
      </w:r>
      <w:r w:rsidR="005B3434">
        <w:rPr>
          <w:rFonts w:ascii="Times New Roman" w:hAnsi="Times New Roman"/>
          <w:sz w:val="28"/>
          <w:lang w:val="bg-BG"/>
        </w:rPr>
        <w:t xml:space="preserve">компонентите </w:t>
      </w:r>
      <w:r>
        <w:rPr>
          <w:rFonts w:ascii="Times New Roman" w:hAnsi="Times New Roman"/>
          <w:sz w:val="28"/>
          <w:lang w:val="bg-BG"/>
        </w:rPr>
        <w:t xml:space="preserve">на приложенията </w:t>
      </w:r>
    </w:p>
    <w:p w14:paraId="063E6323" w14:textId="77777777" w:rsidR="005B3434" w:rsidRDefault="005B3434" w:rsidP="00400AE2">
      <w:pPr>
        <w:pStyle w:val="ListParagraph"/>
        <w:numPr>
          <w:ilvl w:val="0"/>
          <w:numId w:val="9"/>
        </w:numPr>
        <w:spacing w:after="480" w:line="360" w:lineRule="auto"/>
        <w:jc w:val="both"/>
        <w:rPr>
          <w:rFonts w:ascii="Times New Roman" w:hAnsi="Times New Roman"/>
          <w:sz w:val="28"/>
          <w:lang w:val="bg-BG"/>
        </w:rPr>
      </w:pPr>
      <w:r>
        <w:rPr>
          <w:rFonts w:ascii="Times New Roman" w:hAnsi="Times New Roman"/>
          <w:sz w:val="28"/>
          <w:lang w:val="bg-BG"/>
        </w:rPr>
        <w:lastRenderedPageBreak/>
        <w:t>Среда за обработка на дизайна</w:t>
      </w:r>
    </w:p>
    <w:p w14:paraId="226DD962" w14:textId="77777777" w:rsidR="005B3434" w:rsidRPr="00325B31" w:rsidRDefault="005B3434" w:rsidP="00400AE2">
      <w:pPr>
        <w:pStyle w:val="ListParagraph"/>
        <w:numPr>
          <w:ilvl w:val="0"/>
          <w:numId w:val="9"/>
        </w:numPr>
        <w:spacing w:before="120" w:after="480" w:line="360" w:lineRule="auto"/>
        <w:contextualSpacing w:val="0"/>
        <w:jc w:val="both"/>
        <w:rPr>
          <w:rFonts w:ascii="Times New Roman" w:hAnsi="Times New Roman"/>
          <w:sz w:val="28"/>
          <w:lang w:val="bg-BG"/>
        </w:rPr>
      </w:pPr>
      <w:r>
        <w:rPr>
          <w:rFonts w:ascii="Times New Roman" w:hAnsi="Times New Roman"/>
          <w:sz w:val="28"/>
          <w:lang w:val="bg-BG"/>
        </w:rPr>
        <w:t>Виртуален емулатор</w:t>
      </w:r>
      <w:r>
        <w:rPr>
          <w:rFonts w:ascii="Times New Roman" w:hAnsi="Times New Roman"/>
          <w:sz w:val="28"/>
          <w:lang w:val="bg-BG"/>
        </w:rPr>
        <w:tab/>
      </w:r>
      <w:r>
        <w:rPr>
          <w:rFonts w:ascii="Times New Roman" w:hAnsi="Times New Roman"/>
          <w:sz w:val="28"/>
        </w:rPr>
        <w:t xml:space="preserve"> </w:t>
      </w:r>
    </w:p>
    <w:p w14:paraId="6B3949C2" w14:textId="77777777" w:rsidR="00DC275F" w:rsidRPr="00DC275F" w:rsidRDefault="00845DC4" w:rsidP="00400AE2">
      <w:pPr>
        <w:pStyle w:val="ListParagraph"/>
        <w:numPr>
          <w:ilvl w:val="2"/>
          <w:numId w:val="7"/>
        </w:numPr>
        <w:spacing w:before="120" w:after="120" w:line="360" w:lineRule="auto"/>
        <w:contextualSpacing w:val="0"/>
        <w:jc w:val="both"/>
        <w:rPr>
          <w:rFonts w:ascii="Times New Roman" w:hAnsi="Times New Roman"/>
          <w:b/>
          <w:sz w:val="32"/>
          <w:lang w:val="bg-BG"/>
        </w:rPr>
      </w:pPr>
      <w:r>
        <w:rPr>
          <w:rFonts w:ascii="Times New Roman" w:hAnsi="Times New Roman"/>
          <w:b/>
          <w:sz w:val="32"/>
        </w:rPr>
        <w:t xml:space="preserve"> Spring boot </w:t>
      </w:r>
      <w:r w:rsidR="00DC275F">
        <w:rPr>
          <w:rFonts w:ascii="Times New Roman" w:hAnsi="Times New Roman"/>
          <w:b/>
          <w:sz w:val="32"/>
        </w:rPr>
        <w:t>–</w:t>
      </w:r>
      <w:r>
        <w:rPr>
          <w:rFonts w:ascii="Times New Roman" w:hAnsi="Times New Roman"/>
          <w:b/>
          <w:sz w:val="32"/>
        </w:rPr>
        <w:t xml:space="preserve"> backend</w:t>
      </w:r>
      <w:r w:rsidR="00065B77">
        <w:rPr>
          <w:rFonts w:ascii="Times New Roman" w:hAnsi="Times New Roman"/>
          <w:b/>
          <w:sz w:val="32"/>
          <w:lang w:val="bg-BG"/>
        </w:rPr>
        <w:t xml:space="preserve"> на приложението</w:t>
      </w:r>
    </w:p>
    <w:p w14:paraId="0FCF8A6B" w14:textId="77777777" w:rsidR="001E68D0" w:rsidRDefault="00DC275F" w:rsidP="00400AE2">
      <w:pPr>
        <w:spacing w:after="240" w:line="360" w:lineRule="auto"/>
        <w:ind w:firstLine="270"/>
        <w:jc w:val="both"/>
        <w:rPr>
          <w:rFonts w:ascii="Times New Roman" w:hAnsi="Times New Roman"/>
          <w:b/>
          <w:sz w:val="32"/>
        </w:rPr>
      </w:pPr>
      <w:r>
        <w:rPr>
          <w:rFonts w:ascii="Times New Roman" w:hAnsi="Times New Roman"/>
          <w:sz w:val="28"/>
          <w:lang w:val="bg-BG"/>
        </w:rPr>
        <w:t>Другата част от приложението – сървъра(</w:t>
      </w:r>
      <w:r>
        <w:rPr>
          <w:rFonts w:ascii="Times New Roman" w:hAnsi="Times New Roman"/>
          <w:sz w:val="28"/>
        </w:rPr>
        <w:t>backend</w:t>
      </w:r>
      <w:r>
        <w:rPr>
          <w:rFonts w:ascii="Times New Roman" w:hAnsi="Times New Roman"/>
          <w:sz w:val="28"/>
          <w:lang w:val="bg-BG"/>
        </w:rPr>
        <w:t xml:space="preserve">), е написана чрез </w:t>
      </w:r>
      <w:r w:rsidR="00743CE1">
        <w:rPr>
          <w:rFonts w:ascii="Times New Roman" w:hAnsi="Times New Roman"/>
          <w:sz w:val="28"/>
        </w:rPr>
        <w:t>Spring Boot.</w:t>
      </w:r>
      <w:r w:rsidR="00743CE1">
        <w:rPr>
          <w:rFonts w:ascii="Times New Roman" w:hAnsi="Times New Roman"/>
          <w:sz w:val="28"/>
          <w:lang w:val="bg-BG"/>
        </w:rPr>
        <w:t xml:space="preserve"> Това e open-source micro framework, поддържан от компания на име </w:t>
      </w:r>
      <w:r w:rsidR="00743CE1">
        <w:rPr>
          <w:rFonts w:ascii="Times New Roman" w:hAnsi="Times New Roman"/>
          <w:sz w:val="28"/>
        </w:rPr>
        <w:t>Pivotal.</w:t>
      </w:r>
      <w:r w:rsidR="001E68D0">
        <w:rPr>
          <w:rFonts w:ascii="Times New Roman" w:hAnsi="Times New Roman"/>
          <w:sz w:val="28"/>
          <w:lang w:val="bg-BG"/>
        </w:rPr>
        <w:t xml:space="preserve"> Разработен е върху</w:t>
      </w:r>
      <w:r w:rsidR="001E68D0">
        <w:rPr>
          <w:rFonts w:ascii="Times New Roman" w:hAnsi="Times New Roman"/>
          <w:sz w:val="28"/>
        </w:rPr>
        <w:t xml:space="preserve"> framework </w:t>
      </w:r>
      <w:r w:rsidR="001E68D0">
        <w:rPr>
          <w:rFonts w:ascii="Times New Roman" w:hAnsi="Times New Roman"/>
          <w:sz w:val="28"/>
          <w:lang w:val="bg-BG"/>
        </w:rPr>
        <w:t xml:space="preserve">на име </w:t>
      </w:r>
      <w:r w:rsidR="001E68D0">
        <w:rPr>
          <w:rFonts w:ascii="Times New Roman" w:hAnsi="Times New Roman"/>
          <w:sz w:val="28"/>
        </w:rPr>
        <w:t>Spring</w:t>
      </w:r>
      <w:r w:rsidR="001E68D0">
        <w:rPr>
          <w:rFonts w:ascii="Times New Roman" w:hAnsi="Times New Roman"/>
          <w:sz w:val="28"/>
          <w:lang w:val="bg-BG"/>
        </w:rPr>
        <w:t>.</w:t>
      </w:r>
      <w:r w:rsidR="00743CE1">
        <w:rPr>
          <w:rFonts w:ascii="Times New Roman" w:hAnsi="Times New Roman"/>
          <w:sz w:val="28"/>
          <w:lang w:val="bg-BG"/>
        </w:rPr>
        <w:t xml:space="preserve"> Чрез него се осигурява автоматична конфиргурация на </w:t>
      </w:r>
      <w:r w:rsidR="00743CE1">
        <w:rPr>
          <w:rFonts w:ascii="Times New Roman" w:hAnsi="Times New Roman"/>
          <w:sz w:val="28"/>
        </w:rPr>
        <w:t xml:space="preserve">Spring </w:t>
      </w:r>
      <w:r w:rsidR="00743CE1">
        <w:rPr>
          <w:rFonts w:ascii="Times New Roman" w:hAnsi="Times New Roman"/>
          <w:sz w:val="28"/>
          <w:lang w:val="bg-BG"/>
        </w:rPr>
        <w:t>проект, с което се спестява много време и усилия на програмистите.</w:t>
      </w:r>
      <w:r w:rsidRPr="00DC275F">
        <w:rPr>
          <w:rFonts w:ascii="Times New Roman" w:hAnsi="Times New Roman"/>
          <w:b/>
          <w:sz w:val="32"/>
        </w:rPr>
        <w:tab/>
      </w:r>
    </w:p>
    <w:p w14:paraId="27FDF6ED" w14:textId="77777777" w:rsidR="009406BA" w:rsidRPr="001E68D0" w:rsidRDefault="001E68D0" w:rsidP="00400AE2">
      <w:pPr>
        <w:spacing w:after="480" w:line="360" w:lineRule="auto"/>
        <w:ind w:firstLine="270"/>
        <w:jc w:val="both"/>
        <w:rPr>
          <w:rFonts w:ascii="Times New Roman" w:hAnsi="Times New Roman"/>
          <w:sz w:val="28"/>
          <w:lang w:val="bg-BG"/>
        </w:rPr>
      </w:pPr>
      <w:r>
        <w:rPr>
          <w:rFonts w:ascii="Times New Roman" w:hAnsi="Times New Roman"/>
          <w:sz w:val="28"/>
        </w:rPr>
        <w:t xml:space="preserve">Spring </w:t>
      </w:r>
      <w:r>
        <w:rPr>
          <w:rFonts w:ascii="Times New Roman" w:hAnsi="Times New Roman"/>
          <w:sz w:val="28"/>
          <w:lang w:val="bg-BG"/>
        </w:rPr>
        <w:t xml:space="preserve">излиза през 2002 година и много бързо се утвърждава като доминиращ начин, по които се пише </w:t>
      </w:r>
      <w:r>
        <w:rPr>
          <w:rFonts w:ascii="Times New Roman" w:hAnsi="Times New Roman"/>
          <w:sz w:val="28"/>
        </w:rPr>
        <w:t xml:space="preserve">Java </w:t>
      </w:r>
      <w:r>
        <w:rPr>
          <w:rFonts w:ascii="Times New Roman" w:hAnsi="Times New Roman"/>
          <w:sz w:val="28"/>
          <w:lang w:val="bg-BG"/>
        </w:rPr>
        <w:t xml:space="preserve">код. Разработен е </w:t>
      </w:r>
      <w:r>
        <w:rPr>
          <w:rFonts w:ascii="Times New Roman" w:hAnsi="Times New Roman"/>
          <w:sz w:val="28"/>
        </w:rPr>
        <w:t>open-source</w:t>
      </w:r>
      <w:r>
        <w:rPr>
          <w:rFonts w:ascii="Times New Roman" w:hAnsi="Times New Roman"/>
          <w:sz w:val="28"/>
          <w:lang w:val="bg-BG"/>
        </w:rPr>
        <w:t xml:space="preserve"> </w:t>
      </w:r>
      <w:r>
        <w:rPr>
          <w:rFonts w:ascii="Times New Roman" w:hAnsi="Times New Roman"/>
          <w:sz w:val="28"/>
        </w:rPr>
        <w:t>(</w:t>
      </w:r>
      <w:r>
        <w:rPr>
          <w:rFonts w:ascii="Times New Roman" w:hAnsi="Times New Roman"/>
          <w:sz w:val="28"/>
          <w:lang w:val="bg-BG"/>
        </w:rPr>
        <w:t>целият код е достъпен</w:t>
      </w:r>
      <w:r>
        <w:rPr>
          <w:rFonts w:ascii="Times New Roman" w:hAnsi="Times New Roman"/>
          <w:sz w:val="28"/>
        </w:rPr>
        <w:t>)</w:t>
      </w:r>
      <w:r>
        <w:rPr>
          <w:rFonts w:ascii="Times New Roman" w:hAnsi="Times New Roman"/>
          <w:sz w:val="28"/>
          <w:lang w:val="bg-BG"/>
        </w:rPr>
        <w:t xml:space="preserve"> и има за цел да направи писането на сървърната част на </w:t>
      </w:r>
      <w:r>
        <w:rPr>
          <w:rFonts w:ascii="Times New Roman" w:hAnsi="Times New Roman"/>
          <w:sz w:val="28"/>
        </w:rPr>
        <w:t xml:space="preserve">Java </w:t>
      </w:r>
      <w:r>
        <w:rPr>
          <w:rFonts w:ascii="Times New Roman" w:hAnsi="Times New Roman"/>
          <w:sz w:val="28"/>
          <w:lang w:val="bg-BG"/>
        </w:rPr>
        <w:t>по-лесен и удобен. През 2012 година започват дискусии по начин за подобрение на</w:t>
      </w:r>
      <w:r>
        <w:rPr>
          <w:rFonts w:ascii="Times New Roman" w:hAnsi="Times New Roman"/>
          <w:sz w:val="28"/>
        </w:rPr>
        <w:t xml:space="preserve"> framework-a</w:t>
      </w:r>
      <w:r>
        <w:rPr>
          <w:rFonts w:ascii="Times New Roman" w:hAnsi="Times New Roman"/>
          <w:sz w:val="28"/>
          <w:lang w:val="bg-BG"/>
        </w:rPr>
        <w:t>. 06.07.2013 Фил Уеб пише, че вместо да</w:t>
      </w:r>
      <w:r w:rsidR="00755E39">
        <w:rPr>
          <w:rFonts w:ascii="Times New Roman" w:hAnsi="Times New Roman"/>
          <w:sz w:val="28"/>
          <w:lang w:val="bg-BG"/>
        </w:rPr>
        <w:t xml:space="preserve"> се променят </w:t>
      </w:r>
      <w:r>
        <w:rPr>
          <w:rFonts w:ascii="Times New Roman" w:hAnsi="Times New Roman"/>
          <w:sz w:val="28"/>
          <w:lang w:val="bg-BG"/>
        </w:rPr>
        <w:t>вече съществуващия</w:t>
      </w:r>
      <w:r>
        <w:rPr>
          <w:rFonts w:ascii="Times New Roman" w:hAnsi="Times New Roman"/>
          <w:sz w:val="28"/>
        </w:rPr>
        <w:t xml:space="preserve"> Spring,</w:t>
      </w:r>
      <w:r>
        <w:rPr>
          <w:rFonts w:ascii="Times New Roman" w:hAnsi="Times New Roman"/>
          <w:sz w:val="28"/>
          <w:lang w:val="bg-BG"/>
        </w:rPr>
        <w:t xml:space="preserve"> са започнали да работят по нов проект</w:t>
      </w:r>
      <w:r w:rsidR="00755E39">
        <w:rPr>
          <w:rFonts w:ascii="Times New Roman" w:hAnsi="Times New Roman"/>
          <w:sz w:val="28"/>
          <w:lang w:val="bg-BG"/>
        </w:rPr>
        <w:t xml:space="preserve">, наречен </w:t>
      </w:r>
      <w:r w:rsidR="00755E39">
        <w:rPr>
          <w:rFonts w:ascii="Times New Roman" w:hAnsi="Times New Roman"/>
          <w:sz w:val="28"/>
        </w:rPr>
        <w:t>Spring Boot</w:t>
      </w:r>
      <w:r>
        <w:rPr>
          <w:rFonts w:ascii="Times New Roman" w:hAnsi="Times New Roman"/>
          <w:sz w:val="28"/>
          <w:lang w:val="bg-BG"/>
        </w:rPr>
        <w:t>, който да оптимизира стария</w:t>
      </w:r>
      <w:r>
        <w:rPr>
          <w:rFonts w:ascii="Times New Roman" w:hAnsi="Times New Roman"/>
          <w:sz w:val="28"/>
        </w:rPr>
        <w:t>.</w:t>
      </w:r>
      <w:r w:rsidR="00755E39">
        <w:rPr>
          <w:rFonts w:ascii="Times New Roman" w:hAnsi="Times New Roman"/>
          <w:sz w:val="28"/>
          <w:lang w:val="bg-BG"/>
        </w:rPr>
        <w:t xml:space="preserve"> По тази причина може да се каже, че </w:t>
      </w:r>
      <w:r w:rsidR="00755E39">
        <w:rPr>
          <w:rFonts w:ascii="Times New Roman" w:hAnsi="Times New Roman"/>
          <w:sz w:val="28"/>
        </w:rPr>
        <w:t xml:space="preserve">Spring Boot </w:t>
      </w:r>
      <w:r w:rsidR="00755E39">
        <w:rPr>
          <w:rFonts w:ascii="Times New Roman" w:hAnsi="Times New Roman"/>
          <w:sz w:val="28"/>
          <w:lang w:val="bg-BG"/>
        </w:rPr>
        <w:t xml:space="preserve">излиза за да се направи разработката на уеб приложения с </w:t>
      </w:r>
      <w:r w:rsidR="00755E39">
        <w:rPr>
          <w:rFonts w:ascii="Times New Roman" w:hAnsi="Times New Roman"/>
          <w:sz w:val="28"/>
        </w:rPr>
        <w:t xml:space="preserve">Spring </w:t>
      </w:r>
      <w:r w:rsidR="00755E39">
        <w:rPr>
          <w:rFonts w:ascii="Times New Roman" w:hAnsi="Times New Roman"/>
          <w:sz w:val="28"/>
          <w:lang w:val="bg-BG"/>
        </w:rPr>
        <w:t>по-достъпна</w:t>
      </w:r>
      <w:r w:rsidR="00755E39">
        <w:rPr>
          <w:rFonts w:ascii="Times New Roman" w:hAnsi="Times New Roman"/>
          <w:sz w:val="28"/>
        </w:rPr>
        <w:t xml:space="preserve"> и разбираема</w:t>
      </w:r>
      <w:r w:rsidR="00755E39">
        <w:rPr>
          <w:rFonts w:ascii="Times New Roman" w:hAnsi="Times New Roman"/>
          <w:sz w:val="28"/>
          <w:lang w:val="bg-BG"/>
        </w:rPr>
        <w:t>.</w:t>
      </w:r>
    </w:p>
    <w:p w14:paraId="54F6A396" w14:textId="77777777" w:rsidR="009406BA" w:rsidRDefault="00CD5742" w:rsidP="00400AE2">
      <w:pPr>
        <w:pStyle w:val="ListParagraph"/>
        <w:numPr>
          <w:ilvl w:val="1"/>
          <w:numId w:val="7"/>
        </w:numPr>
        <w:spacing w:after="480" w:line="360" w:lineRule="auto"/>
        <w:jc w:val="both"/>
        <w:rPr>
          <w:rFonts w:ascii="Times New Roman" w:hAnsi="Times New Roman"/>
          <w:b/>
          <w:sz w:val="32"/>
          <w:lang w:val="bg-BG"/>
        </w:rPr>
      </w:pPr>
      <w:r w:rsidRPr="009406BA">
        <w:rPr>
          <w:rFonts w:ascii="Times New Roman" w:hAnsi="Times New Roman"/>
          <w:b/>
          <w:sz w:val="32"/>
          <w:lang w:val="bg-BG"/>
        </w:rPr>
        <w:t xml:space="preserve">Подобни приложения </w:t>
      </w:r>
    </w:p>
    <w:p w14:paraId="14EE81E5" w14:textId="77777777" w:rsidR="00B149FE" w:rsidRPr="00B149FE" w:rsidRDefault="009406BA" w:rsidP="00B149FE">
      <w:pPr>
        <w:spacing w:after="480" w:line="360" w:lineRule="auto"/>
        <w:ind w:firstLine="270"/>
        <w:jc w:val="both"/>
        <w:rPr>
          <w:rFonts w:ascii="Times New Roman" w:hAnsi="Times New Roman"/>
          <w:sz w:val="28"/>
          <w:lang w:val="bg-BG"/>
        </w:rPr>
      </w:pPr>
      <w:r w:rsidRPr="009406BA">
        <w:rPr>
          <w:rFonts w:ascii="Times New Roman" w:hAnsi="Times New Roman"/>
          <w:sz w:val="28"/>
          <w:lang w:val="bg-BG"/>
        </w:rPr>
        <w:t>Приложения, които да са от полза на човек при ежедневните му проблеми съвсем не са</w:t>
      </w:r>
      <w:r>
        <w:rPr>
          <w:rFonts w:ascii="Times New Roman" w:hAnsi="Times New Roman"/>
          <w:sz w:val="28"/>
          <w:lang w:val="bg-BG"/>
        </w:rPr>
        <w:t xml:space="preserve"> рядкост. Такива има много и то най-различни</w:t>
      </w:r>
      <w:r w:rsidR="00421CCD">
        <w:rPr>
          <w:rFonts w:ascii="Times New Roman" w:hAnsi="Times New Roman"/>
          <w:sz w:val="28"/>
        </w:rPr>
        <w:t>.</w:t>
      </w:r>
      <w:r w:rsidR="00421CCD">
        <w:rPr>
          <w:rFonts w:ascii="Times New Roman" w:hAnsi="Times New Roman"/>
          <w:sz w:val="28"/>
          <w:lang w:val="bg-BG"/>
        </w:rPr>
        <w:t xml:space="preserve"> Честата нужда от помощ при готвене вече е зародила различни идеи в главите на различни хора за това как може така разпространената технология да помогне в такива </w:t>
      </w:r>
      <w:r w:rsidR="00432729">
        <w:rPr>
          <w:rFonts w:ascii="Times New Roman" w:hAnsi="Times New Roman"/>
          <w:sz w:val="28"/>
          <w:lang w:val="bg-BG"/>
        </w:rPr>
        <w:t>ситуации. Ето защо ще разгледам някои</w:t>
      </w:r>
      <w:r w:rsidR="00421CCD">
        <w:rPr>
          <w:rFonts w:ascii="Times New Roman" w:hAnsi="Times New Roman"/>
          <w:sz w:val="28"/>
          <w:lang w:val="bg-BG"/>
        </w:rPr>
        <w:t xml:space="preserve"> приемери за приложения, които са близки до моето.</w:t>
      </w:r>
    </w:p>
    <w:p w14:paraId="1CF9DDD9" w14:textId="77777777" w:rsidR="00400AE2" w:rsidRPr="00400AE2" w:rsidRDefault="00400AE2" w:rsidP="00400AE2">
      <w:pPr>
        <w:pStyle w:val="ListParagraph"/>
        <w:numPr>
          <w:ilvl w:val="2"/>
          <w:numId w:val="7"/>
        </w:numPr>
        <w:spacing w:after="240" w:line="360" w:lineRule="auto"/>
        <w:jc w:val="both"/>
        <w:rPr>
          <w:rFonts w:ascii="Times New Roman" w:hAnsi="Times New Roman"/>
          <w:b/>
          <w:sz w:val="32"/>
          <w:lang w:val="bg-BG"/>
        </w:rPr>
      </w:pPr>
      <w:r>
        <w:rPr>
          <w:rFonts w:ascii="Times New Roman" w:hAnsi="Times New Roman"/>
          <w:noProof/>
          <w:sz w:val="28"/>
          <w:lang w:val="bg-BG" w:eastAsia="bg-BG"/>
        </w:rPr>
        <w:lastRenderedPageBreak/>
        <w:drawing>
          <wp:anchor distT="0" distB="0" distL="114300" distR="114300" simplePos="0" relativeHeight="251660288" behindDoc="0" locked="0" layoutInCell="1" allowOverlap="1" wp14:anchorId="35C43C84" wp14:editId="44527164">
            <wp:simplePos x="0" y="0"/>
            <wp:positionH relativeFrom="column">
              <wp:posOffset>-207034</wp:posOffset>
            </wp:positionH>
            <wp:positionV relativeFrom="paragraph">
              <wp:posOffset>517585</wp:posOffset>
            </wp:positionV>
            <wp:extent cx="2114550" cy="376110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epperplat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14550" cy="3761105"/>
                    </a:xfrm>
                    <a:prstGeom prst="rect">
                      <a:avLst/>
                    </a:prstGeom>
                  </pic:spPr>
                </pic:pic>
              </a:graphicData>
            </a:graphic>
          </wp:anchor>
        </w:drawing>
      </w:r>
      <w:r w:rsidR="00502336">
        <w:rPr>
          <w:rFonts w:ascii="Times New Roman" w:hAnsi="Times New Roman"/>
          <w:b/>
          <w:sz w:val="32"/>
        </w:rPr>
        <w:t>Pepperplate</w:t>
      </w:r>
    </w:p>
    <w:p w14:paraId="38C09564" w14:textId="77777777" w:rsidR="00400AE2" w:rsidRDefault="00502336" w:rsidP="00D66700">
      <w:pPr>
        <w:spacing w:before="480" w:after="240" w:line="360" w:lineRule="auto"/>
        <w:ind w:left="3744"/>
        <w:jc w:val="both"/>
        <w:rPr>
          <w:rFonts w:ascii="Times New Roman" w:hAnsi="Times New Roman"/>
          <w:sz w:val="28"/>
          <w:lang w:val="bg-BG"/>
        </w:rPr>
      </w:pPr>
      <w:r>
        <w:rPr>
          <w:rFonts w:ascii="Times New Roman" w:hAnsi="Times New Roman"/>
          <w:sz w:val="28"/>
          <w:lang w:val="bg-BG"/>
        </w:rPr>
        <w:t xml:space="preserve">Това приложение е много добър пример за мобилен помощник в кухнята, какъвто представлява и </w:t>
      </w:r>
      <w:r>
        <w:rPr>
          <w:rFonts w:ascii="Times New Roman" w:hAnsi="Times New Roman"/>
          <w:sz w:val="28"/>
        </w:rPr>
        <w:t>“EverydayChef”.</w:t>
      </w:r>
      <w:r>
        <w:rPr>
          <w:rFonts w:ascii="Times New Roman" w:hAnsi="Times New Roman"/>
          <w:sz w:val="28"/>
          <w:lang w:val="bg-BG"/>
        </w:rPr>
        <w:t xml:space="preserve"> Потребителят може да създаде свои рецепти, да ги организира в менюта, които в последствие да включи в хранителния си план за седмицата или за месеца. При липса на желаните за съответната рецепта продукти той може да ги сложи в списъка с нужни покупки</w:t>
      </w:r>
      <w:r>
        <w:rPr>
          <w:rFonts w:ascii="Times New Roman" w:hAnsi="Times New Roman"/>
          <w:sz w:val="28"/>
        </w:rPr>
        <w:t xml:space="preserve">, </w:t>
      </w:r>
      <w:r>
        <w:rPr>
          <w:rFonts w:ascii="Times New Roman" w:hAnsi="Times New Roman"/>
          <w:sz w:val="28"/>
          <w:lang w:val="bg-BG"/>
        </w:rPr>
        <w:t xml:space="preserve">за да е наясно какво му е необходимо при следващото му пазаруване. </w:t>
      </w:r>
    </w:p>
    <w:p w14:paraId="4F2FE2B6" w14:textId="77777777" w:rsidR="00400AE2" w:rsidRPr="00D66700" w:rsidRDefault="00400AE2" w:rsidP="00D66700">
      <w:pPr>
        <w:spacing w:before="240" w:line="360" w:lineRule="auto"/>
        <w:jc w:val="both"/>
        <w:rPr>
          <w:rFonts w:ascii="Times New Roman" w:hAnsi="Times New Roman"/>
          <w:sz w:val="28"/>
          <w:lang w:val="bg-BG"/>
        </w:rPr>
      </w:pPr>
    </w:p>
    <w:p w14:paraId="7B194198" w14:textId="77777777" w:rsidR="00400AE2" w:rsidRDefault="00EC7D13" w:rsidP="00D66700">
      <w:pPr>
        <w:spacing w:after="120" w:line="360" w:lineRule="auto"/>
        <w:ind w:left="-810"/>
        <w:jc w:val="both"/>
        <w:rPr>
          <w:rFonts w:ascii="Times New Roman" w:hAnsi="Times New Roman"/>
          <w:i/>
          <w:sz w:val="28"/>
          <w:lang w:val="bg-BG"/>
        </w:rPr>
      </w:pPr>
      <w:r>
        <w:rPr>
          <w:noProof/>
          <w:lang w:val="bg-BG" w:eastAsia="bg-BG"/>
        </w:rPr>
        <w:drawing>
          <wp:anchor distT="0" distB="0" distL="114300" distR="114300" simplePos="0" relativeHeight="251661312" behindDoc="1" locked="0" layoutInCell="1" allowOverlap="1" wp14:anchorId="29D4D036" wp14:editId="64447B03">
            <wp:simplePos x="0" y="0"/>
            <wp:positionH relativeFrom="column">
              <wp:posOffset>4097044</wp:posOffset>
            </wp:positionH>
            <wp:positionV relativeFrom="paragraph">
              <wp:posOffset>57773</wp:posOffset>
            </wp:positionV>
            <wp:extent cx="2114617" cy="3758184"/>
            <wp:effectExtent l="0" t="0" r="0" b="0"/>
            <wp:wrapTight wrapText="bothSides">
              <wp:wrapPolygon edited="0">
                <wp:start x="0" y="0"/>
                <wp:lineTo x="0" y="21461"/>
                <wp:lineTo x="21405" y="21461"/>
                <wp:lineTo x="21405" y="0"/>
                <wp:lineTo x="0" y="0"/>
              </wp:wrapPolygon>
            </wp:wrapTight>
            <wp:docPr id="12" name="Picture 12" descr="Резултат с изображение за bak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Резултат с изображение за baks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14617" cy="375818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6700" w:rsidRPr="00D66700">
        <w:rPr>
          <w:rFonts w:ascii="Times New Roman" w:hAnsi="Times New Roman"/>
          <w:i/>
          <w:sz w:val="28"/>
          <w:lang w:val="bg-BG"/>
        </w:rPr>
        <w:t>Фиг</w:t>
      </w:r>
      <w:r w:rsidR="00400AE2" w:rsidRPr="00D66700">
        <w:rPr>
          <w:rFonts w:ascii="Times New Roman" w:hAnsi="Times New Roman"/>
          <w:i/>
          <w:sz w:val="28"/>
          <w:lang w:val="bg-BG"/>
        </w:rPr>
        <w:t xml:space="preserve">. </w:t>
      </w:r>
      <w:r w:rsidR="00D66700" w:rsidRPr="00D66700">
        <w:rPr>
          <w:rFonts w:ascii="Times New Roman" w:hAnsi="Times New Roman"/>
          <w:i/>
          <w:sz w:val="28"/>
          <w:lang w:val="bg-BG"/>
        </w:rPr>
        <w:t>1.3</w:t>
      </w:r>
      <w:r w:rsidR="00400AE2" w:rsidRPr="00D66700">
        <w:rPr>
          <w:rFonts w:ascii="Times New Roman" w:hAnsi="Times New Roman"/>
          <w:i/>
          <w:sz w:val="28"/>
          <w:lang w:val="bg-BG"/>
        </w:rPr>
        <w:t xml:space="preserve"> </w:t>
      </w:r>
      <w:r w:rsidR="00D66700" w:rsidRPr="00D66700">
        <w:rPr>
          <w:rFonts w:ascii="Times New Roman" w:hAnsi="Times New Roman"/>
          <w:i/>
          <w:sz w:val="28"/>
          <w:lang w:val="bg-BG"/>
        </w:rPr>
        <w:t>–</w:t>
      </w:r>
      <w:r w:rsidR="00400AE2" w:rsidRPr="00D66700">
        <w:rPr>
          <w:rFonts w:ascii="Times New Roman" w:hAnsi="Times New Roman"/>
          <w:i/>
          <w:sz w:val="28"/>
          <w:lang w:val="bg-BG"/>
        </w:rPr>
        <w:t xml:space="preserve"> </w:t>
      </w:r>
      <w:r w:rsidR="00D66700" w:rsidRPr="00D66700">
        <w:rPr>
          <w:rFonts w:ascii="Times New Roman" w:hAnsi="Times New Roman"/>
          <w:i/>
          <w:sz w:val="28"/>
        </w:rPr>
        <w:t>“Pepperplate</w:t>
      </w:r>
      <w:r w:rsidR="00D66700" w:rsidRPr="00D66700">
        <w:rPr>
          <w:rFonts w:ascii="Times New Roman" w:hAnsi="Times New Roman"/>
          <w:i/>
          <w:sz w:val="28"/>
          <w:lang w:val="bg-BG"/>
        </w:rPr>
        <w:t>“ -</w:t>
      </w:r>
      <w:r w:rsidR="00D66700" w:rsidRPr="00D66700">
        <w:rPr>
          <w:rFonts w:ascii="Times New Roman" w:hAnsi="Times New Roman"/>
          <w:i/>
          <w:sz w:val="28"/>
        </w:rPr>
        <w:t xml:space="preserve"> </w:t>
      </w:r>
      <w:r w:rsidR="00D66700" w:rsidRPr="00D66700">
        <w:rPr>
          <w:rFonts w:ascii="Times New Roman" w:hAnsi="Times New Roman"/>
          <w:i/>
          <w:sz w:val="28"/>
          <w:lang w:val="bg-BG"/>
        </w:rPr>
        <w:t>страни</w:t>
      </w:r>
      <w:r w:rsidR="00D66700">
        <w:rPr>
          <w:rFonts w:ascii="Times New Roman" w:hAnsi="Times New Roman"/>
          <w:i/>
          <w:sz w:val="28"/>
          <w:lang w:val="bg-BG"/>
        </w:rPr>
        <w:t>ца за рецепти</w:t>
      </w:r>
    </w:p>
    <w:p w14:paraId="12F6707D" w14:textId="77777777" w:rsidR="00D66700" w:rsidRPr="00D66700" w:rsidRDefault="00D66700" w:rsidP="00D66700">
      <w:pPr>
        <w:spacing w:after="120" w:line="360" w:lineRule="auto"/>
        <w:ind w:left="-810"/>
        <w:jc w:val="both"/>
        <w:rPr>
          <w:rFonts w:ascii="Times New Roman" w:hAnsi="Times New Roman"/>
          <w:b/>
          <w:sz w:val="2"/>
          <w:lang w:val="bg-BG"/>
        </w:rPr>
      </w:pPr>
    </w:p>
    <w:p w14:paraId="13462016" w14:textId="77777777" w:rsidR="00400AE2" w:rsidRDefault="006E5258" w:rsidP="006E5258">
      <w:pPr>
        <w:spacing w:after="240" w:line="360" w:lineRule="auto"/>
        <w:ind w:right="3266"/>
        <w:jc w:val="both"/>
        <w:rPr>
          <w:rFonts w:ascii="Times New Roman" w:hAnsi="Times New Roman"/>
          <w:sz w:val="28"/>
          <w:lang w:val="bg-BG"/>
        </w:rPr>
      </w:pPr>
      <w:r>
        <w:rPr>
          <w:rFonts w:ascii="Times New Roman" w:hAnsi="Times New Roman"/>
          <w:sz w:val="28"/>
          <w:lang w:val="bg-BG"/>
        </w:rPr>
        <w:t>Предимства:</w:t>
      </w:r>
    </w:p>
    <w:p w14:paraId="0449BA12" w14:textId="77777777" w:rsidR="006E5258" w:rsidRDefault="006E5258" w:rsidP="006E5258">
      <w:pPr>
        <w:pStyle w:val="ListParagraph"/>
        <w:numPr>
          <w:ilvl w:val="0"/>
          <w:numId w:val="9"/>
        </w:numPr>
        <w:spacing w:after="240" w:line="360" w:lineRule="auto"/>
        <w:ind w:right="3266"/>
        <w:jc w:val="both"/>
        <w:rPr>
          <w:rFonts w:ascii="Times New Roman" w:hAnsi="Times New Roman"/>
          <w:sz w:val="28"/>
          <w:lang w:val="bg-BG"/>
        </w:rPr>
      </w:pPr>
      <w:r>
        <w:rPr>
          <w:rFonts w:ascii="Times New Roman" w:hAnsi="Times New Roman"/>
          <w:sz w:val="28"/>
          <w:lang w:val="bg-BG"/>
        </w:rPr>
        <w:t>Интуитивен дизайн</w:t>
      </w:r>
    </w:p>
    <w:p w14:paraId="1B74025C" w14:textId="77777777" w:rsidR="006E5258" w:rsidRDefault="006E5258" w:rsidP="006E5258">
      <w:pPr>
        <w:pStyle w:val="ListParagraph"/>
        <w:numPr>
          <w:ilvl w:val="0"/>
          <w:numId w:val="9"/>
        </w:numPr>
        <w:spacing w:after="240" w:line="360" w:lineRule="auto"/>
        <w:ind w:right="3266"/>
        <w:jc w:val="both"/>
        <w:rPr>
          <w:rFonts w:ascii="Times New Roman" w:hAnsi="Times New Roman"/>
          <w:sz w:val="28"/>
          <w:lang w:val="bg-BG"/>
        </w:rPr>
      </w:pPr>
      <w:r>
        <w:rPr>
          <w:rFonts w:ascii="Times New Roman" w:hAnsi="Times New Roman"/>
          <w:sz w:val="28"/>
          <w:lang w:val="bg-BG"/>
        </w:rPr>
        <w:t>Организация в менюта</w:t>
      </w:r>
    </w:p>
    <w:p w14:paraId="4C8B3147" w14:textId="77777777" w:rsidR="006E5258" w:rsidRDefault="006E5258" w:rsidP="006E5258">
      <w:pPr>
        <w:pStyle w:val="ListParagraph"/>
        <w:numPr>
          <w:ilvl w:val="0"/>
          <w:numId w:val="9"/>
        </w:numPr>
        <w:spacing w:after="240" w:line="360" w:lineRule="auto"/>
        <w:ind w:right="3266"/>
        <w:jc w:val="both"/>
        <w:rPr>
          <w:rFonts w:ascii="Times New Roman" w:hAnsi="Times New Roman"/>
          <w:sz w:val="28"/>
          <w:lang w:val="bg-BG"/>
        </w:rPr>
      </w:pPr>
      <w:r>
        <w:rPr>
          <w:rFonts w:ascii="Times New Roman" w:hAnsi="Times New Roman"/>
          <w:sz w:val="28"/>
        </w:rPr>
        <w:t>Import</w:t>
      </w:r>
      <w:r>
        <w:rPr>
          <w:rFonts w:ascii="Times New Roman" w:hAnsi="Times New Roman"/>
          <w:sz w:val="28"/>
          <w:lang w:val="bg-BG"/>
        </w:rPr>
        <w:t xml:space="preserve"> на рецепти</w:t>
      </w:r>
    </w:p>
    <w:p w14:paraId="12EE50EE" w14:textId="77777777" w:rsidR="006E5258" w:rsidRDefault="006E5258" w:rsidP="006E5258">
      <w:pPr>
        <w:spacing w:after="240" w:line="360" w:lineRule="auto"/>
        <w:ind w:right="3266"/>
        <w:jc w:val="both"/>
        <w:rPr>
          <w:rFonts w:ascii="Times New Roman" w:hAnsi="Times New Roman"/>
          <w:sz w:val="28"/>
          <w:lang w:val="bg-BG"/>
        </w:rPr>
      </w:pPr>
      <w:r>
        <w:rPr>
          <w:rFonts w:ascii="Times New Roman" w:hAnsi="Times New Roman"/>
          <w:sz w:val="28"/>
          <w:lang w:val="bg-BG"/>
        </w:rPr>
        <w:t>Недостатъци:</w:t>
      </w:r>
    </w:p>
    <w:p w14:paraId="5BA36FA9" w14:textId="77777777" w:rsidR="006E5258" w:rsidRDefault="00EC7D13" w:rsidP="00EC7D13">
      <w:pPr>
        <w:pStyle w:val="ListParagraph"/>
        <w:numPr>
          <w:ilvl w:val="0"/>
          <w:numId w:val="9"/>
        </w:numPr>
        <w:spacing w:after="240" w:line="360" w:lineRule="auto"/>
        <w:ind w:right="3716"/>
        <w:jc w:val="both"/>
        <w:rPr>
          <w:rFonts w:ascii="Times New Roman" w:hAnsi="Times New Roman"/>
          <w:sz w:val="28"/>
          <w:lang w:val="bg-BG"/>
        </w:rPr>
      </w:pPr>
      <w:r>
        <w:rPr>
          <w:rFonts w:ascii="Times New Roman" w:hAnsi="Times New Roman"/>
          <w:sz w:val="28"/>
          <w:lang w:val="bg-BG"/>
        </w:rPr>
        <w:t>Нужна е подготовка от страна на потребителя, за да използва приложението</w:t>
      </w:r>
    </w:p>
    <w:p w14:paraId="27FF7EE3" w14:textId="77777777" w:rsidR="00EC7D13" w:rsidRDefault="00EC7D13" w:rsidP="006E5258">
      <w:pPr>
        <w:pStyle w:val="ListParagraph"/>
        <w:numPr>
          <w:ilvl w:val="0"/>
          <w:numId w:val="9"/>
        </w:numPr>
        <w:spacing w:after="240" w:line="360" w:lineRule="auto"/>
        <w:ind w:right="3266"/>
        <w:jc w:val="both"/>
        <w:rPr>
          <w:rFonts w:ascii="Times New Roman" w:hAnsi="Times New Roman"/>
          <w:sz w:val="28"/>
          <w:lang w:val="bg-BG"/>
        </w:rPr>
      </w:pPr>
      <w:r>
        <w:rPr>
          <w:rFonts w:ascii="Times New Roman" w:hAnsi="Times New Roman"/>
          <w:sz w:val="28"/>
          <w:lang w:val="bg-BG"/>
        </w:rPr>
        <w:t>Липса на свързаност с други хора</w:t>
      </w:r>
    </w:p>
    <w:p w14:paraId="0FB391CD" w14:textId="77777777" w:rsidR="005A3820" w:rsidRDefault="00EC7D13" w:rsidP="00114D65">
      <w:pPr>
        <w:pStyle w:val="ListParagraph"/>
        <w:numPr>
          <w:ilvl w:val="0"/>
          <w:numId w:val="9"/>
        </w:numPr>
        <w:suppressAutoHyphens w:val="0"/>
        <w:overflowPunct/>
        <w:autoSpaceDE/>
        <w:spacing w:after="160" w:line="259" w:lineRule="auto"/>
        <w:ind w:right="3536"/>
        <w:jc w:val="both"/>
        <w:textAlignment w:val="auto"/>
        <w:rPr>
          <w:rFonts w:ascii="Times New Roman" w:hAnsi="Times New Roman"/>
          <w:sz w:val="28"/>
          <w:lang w:val="bg-BG"/>
        </w:rPr>
      </w:pPr>
      <w:r w:rsidRPr="00A67FB7">
        <w:rPr>
          <w:noProof/>
          <w:lang w:val="bg-BG" w:eastAsia="bg-BG"/>
        </w:rPr>
        <mc:AlternateContent>
          <mc:Choice Requires="wps">
            <w:drawing>
              <wp:anchor distT="45720" distB="45720" distL="114300" distR="114300" simplePos="0" relativeHeight="251663360" behindDoc="1" locked="0" layoutInCell="1" allowOverlap="1" wp14:anchorId="3230024D" wp14:editId="76D50023">
                <wp:simplePos x="0" y="0"/>
                <wp:positionH relativeFrom="column">
                  <wp:posOffset>3380105</wp:posOffset>
                </wp:positionH>
                <wp:positionV relativeFrom="page">
                  <wp:posOffset>9505519</wp:posOffset>
                </wp:positionV>
                <wp:extent cx="3303905" cy="612140"/>
                <wp:effectExtent l="0" t="0" r="0" b="0"/>
                <wp:wrapTight wrapText="bothSides">
                  <wp:wrapPolygon edited="0">
                    <wp:start x="374" y="0"/>
                    <wp:lineTo x="374" y="20838"/>
                    <wp:lineTo x="21172" y="20838"/>
                    <wp:lineTo x="21172" y="0"/>
                    <wp:lineTo x="374"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3905" cy="612140"/>
                        </a:xfrm>
                        <a:prstGeom prst="rect">
                          <a:avLst/>
                        </a:prstGeom>
                        <a:noFill/>
                        <a:ln w="9525">
                          <a:noFill/>
                          <a:miter lim="800000"/>
                          <a:headEnd/>
                          <a:tailEnd/>
                        </a:ln>
                      </wps:spPr>
                      <wps:txbx>
                        <w:txbxContent>
                          <w:p w14:paraId="20F7DAD1" w14:textId="77777777" w:rsidR="00D2109B" w:rsidRPr="00A67FB7" w:rsidRDefault="00D2109B" w:rsidP="006E5258">
                            <w:pPr>
                              <w:spacing w:after="120" w:line="360" w:lineRule="auto"/>
                              <w:jc w:val="center"/>
                              <w:rPr>
                                <w:rFonts w:ascii="Times New Roman" w:hAnsi="Times New Roman"/>
                                <w:i/>
                                <w:sz w:val="28"/>
                                <w:lang w:val="bg-BG"/>
                              </w:rPr>
                            </w:pPr>
                            <w:r>
                              <w:rPr>
                                <w:rFonts w:ascii="Times New Roman" w:hAnsi="Times New Roman"/>
                                <w:i/>
                                <w:sz w:val="28"/>
                                <w:lang w:val="bg-BG"/>
                              </w:rPr>
                              <w:t>Фиг. 1.4</w:t>
                            </w:r>
                            <w:r w:rsidRPr="00A67FB7">
                              <w:rPr>
                                <w:rFonts w:ascii="Times New Roman" w:hAnsi="Times New Roman"/>
                                <w:i/>
                                <w:sz w:val="28"/>
                                <w:lang w:val="bg-BG"/>
                              </w:rPr>
                              <w:t xml:space="preserve"> – </w:t>
                            </w:r>
                            <w:r w:rsidRPr="00A67FB7">
                              <w:rPr>
                                <w:rFonts w:ascii="Times New Roman" w:hAnsi="Times New Roman"/>
                                <w:i/>
                                <w:sz w:val="28"/>
                              </w:rPr>
                              <w:t>“Pepperplate</w:t>
                            </w:r>
                            <w:r w:rsidRPr="00A67FB7">
                              <w:rPr>
                                <w:rFonts w:ascii="Times New Roman" w:hAnsi="Times New Roman"/>
                                <w:i/>
                                <w:sz w:val="28"/>
                                <w:lang w:val="bg-BG"/>
                              </w:rPr>
                              <w:t>“ -</w:t>
                            </w:r>
                            <w:r w:rsidRPr="00A67FB7">
                              <w:rPr>
                                <w:rFonts w:ascii="Times New Roman" w:hAnsi="Times New Roman"/>
                                <w:i/>
                                <w:sz w:val="28"/>
                              </w:rPr>
                              <w:t xml:space="preserve"> </w:t>
                            </w:r>
                            <w:r w:rsidRPr="00A67FB7">
                              <w:rPr>
                                <w:rFonts w:ascii="Times New Roman" w:hAnsi="Times New Roman"/>
                                <w:i/>
                                <w:sz w:val="28"/>
                                <w:lang w:val="bg-BG"/>
                              </w:rPr>
                              <w:t xml:space="preserve">страница </w:t>
                            </w:r>
                            <w:r>
                              <w:rPr>
                                <w:rFonts w:ascii="Times New Roman" w:hAnsi="Times New Roman"/>
                                <w:i/>
                                <w:sz w:val="28"/>
                                <w:lang w:val="bg-BG"/>
                              </w:rPr>
                              <w:t>с детайли за една рецепта</w:t>
                            </w:r>
                          </w:p>
                          <w:p w14:paraId="5F92584B" w14:textId="77777777" w:rsidR="00D2109B" w:rsidRDefault="00D2109B" w:rsidP="006E5258">
                            <w:pPr>
                              <w:spacing w:after="120" w:line="360" w:lineRule="auto"/>
                              <w:ind w:left="-810"/>
                              <w:jc w:val="center"/>
                              <w:rPr>
                                <w:rFonts w:ascii="Times New Roman" w:hAnsi="Times New Roman"/>
                                <w:i/>
                                <w:sz w:val="28"/>
                                <w:lang w:val="bg-BG"/>
                              </w:rPr>
                            </w:pPr>
                          </w:p>
                          <w:p w14:paraId="0C522352" w14:textId="77777777" w:rsidR="00D2109B" w:rsidRPr="00A67FB7" w:rsidRDefault="00D2109B" w:rsidP="006E5258">
                            <w:pPr>
                              <w:jc w:val="center"/>
                              <w:rPr>
                                <w:rFonts w:asciiTheme="minorHAnsi" w:hAnsiTheme="minorHAnsi"/>
                                <w:lang w:val="bg-BG"/>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30024D" id="_x0000_t202" coordsize="21600,21600" o:spt="202" path="m,l,21600r21600,l21600,xe">
                <v:stroke joinstyle="miter"/>
                <v:path gradientshapeok="t" o:connecttype="rect"/>
              </v:shapetype>
              <v:shape id="Text Box 2" o:spid="_x0000_s1026" type="#_x0000_t202" style="position:absolute;left:0;text-align:left;margin-left:266.15pt;margin-top:748.45pt;width:260.15pt;height:48.2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" filled="f" stroked="f">
                <v:textbox>
                  <w:txbxContent>
                    <w:p w14:paraId="20F7DAD1" w14:textId="77777777" w:rsidR="00D2109B" w:rsidRPr="00A67FB7" w:rsidRDefault="00D2109B" w:rsidP="006E5258">
                      <w:pPr>
                        <w:spacing w:after="120" w:line="360" w:lineRule="auto"/>
                        <w:jc w:val="center"/>
                        <w:rPr>
                          <w:rFonts w:ascii="Times New Roman" w:hAnsi="Times New Roman"/>
                          <w:i/>
                          <w:sz w:val="28"/>
                          <w:lang w:val="bg-BG"/>
                        </w:rPr>
                      </w:pPr>
                      <w:r>
                        <w:rPr>
                          <w:rFonts w:ascii="Times New Roman" w:hAnsi="Times New Roman"/>
                          <w:i/>
                          <w:sz w:val="28"/>
                          <w:lang w:val="bg-BG"/>
                        </w:rPr>
                        <w:t>Фиг. 1.4</w:t>
                      </w:r>
                      <w:r w:rsidRPr="00A67FB7">
                        <w:rPr>
                          <w:rFonts w:ascii="Times New Roman" w:hAnsi="Times New Roman"/>
                          <w:i/>
                          <w:sz w:val="28"/>
                          <w:lang w:val="bg-BG"/>
                        </w:rPr>
                        <w:t xml:space="preserve"> – </w:t>
                      </w:r>
                      <w:r w:rsidRPr="00A67FB7">
                        <w:rPr>
                          <w:rFonts w:ascii="Times New Roman" w:hAnsi="Times New Roman"/>
                          <w:i/>
                          <w:sz w:val="28"/>
                        </w:rPr>
                        <w:t>“Pepperplate</w:t>
                      </w:r>
                      <w:r w:rsidRPr="00A67FB7">
                        <w:rPr>
                          <w:rFonts w:ascii="Times New Roman" w:hAnsi="Times New Roman"/>
                          <w:i/>
                          <w:sz w:val="28"/>
                          <w:lang w:val="bg-BG"/>
                        </w:rPr>
                        <w:t>“ -</w:t>
                      </w:r>
                      <w:r w:rsidRPr="00A67FB7">
                        <w:rPr>
                          <w:rFonts w:ascii="Times New Roman" w:hAnsi="Times New Roman"/>
                          <w:i/>
                          <w:sz w:val="28"/>
                        </w:rPr>
                        <w:t xml:space="preserve"> </w:t>
                      </w:r>
                      <w:r w:rsidRPr="00A67FB7">
                        <w:rPr>
                          <w:rFonts w:ascii="Times New Roman" w:hAnsi="Times New Roman"/>
                          <w:i/>
                          <w:sz w:val="28"/>
                          <w:lang w:val="bg-BG"/>
                        </w:rPr>
                        <w:t xml:space="preserve">страница </w:t>
                      </w:r>
                      <w:r>
                        <w:rPr>
                          <w:rFonts w:ascii="Times New Roman" w:hAnsi="Times New Roman"/>
                          <w:i/>
                          <w:sz w:val="28"/>
                          <w:lang w:val="bg-BG"/>
                        </w:rPr>
                        <w:t>с детайли за една рецепта</w:t>
                      </w:r>
                    </w:p>
                    <w:p w14:paraId="5F92584B" w14:textId="77777777" w:rsidR="00D2109B" w:rsidRDefault="00D2109B" w:rsidP="006E5258">
                      <w:pPr>
                        <w:spacing w:after="120" w:line="360" w:lineRule="auto"/>
                        <w:ind w:left="-810"/>
                        <w:jc w:val="center"/>
                        <w:rPr>
                          <w:rFonts w:ascii="Times New Roman" w:hAnsi="Times New Roman"/>
                          <w:i/>
                          <w:sz w:val="28"/>
                          <w:lang w:val="bg-BG"/>
                        </w:rPr>
                      </w:pPr>
                    </w:p>
                    <w:p w14:paraId="0C522352" w14:textId="77777777" w:rsidR="00D2109B" w:rsidRPr="00A67FB7" w:rsidRDefault="00D2109B" w:rsidP="006E5258">
                      <w:pPr>
                        <w:jc w:val="center"/>
                        <w:rPr>
                          <w:rFonts w:asciiTheme="minorHAnsi" w:hAnsiTheme="minorHAnsi"/>
                          <w:lang w:val="bg-BG"/>
                        </w:rPr>
                      </w:pPr>
                    </w:p>
                  </w:txbxContent>
                </v:textbox>
                <w10:wrap type="tight" anchory="page"/>
              </v:shape>
            </w:pict>
          </mc:Fallback>
        </mc:AlternateContent>
      </w:r>
      <w:r w:rsidRPr="00114D65">
        <w:rPr>
          <w:rFonts w:ascii="Times New Roman" w:hAnsi="Times New Roman"/>
          <w:sz w:val="28"/>
          <w:lang w:val="bg-BG"/>
        </w:rPr>
        <w:t xml:space="preserve">Работата с приложението отнема много </w:t>
      </w:r>
      <w:commentRangeStart w:id="0"/>
      <w:r w:rsidRPr="00114D65">
        <w:rPr>
          <w:rFonts w:ascii="Times New Roman" w:hAnsi="Times New Roman"/>
          <w:sz w:val="28"/>
          <w:lang w:val="bg-BG"/>
        </w:rPr>
        <w:t>време</w:t>
      </w:r>
      <w:commentRangeEnd w:id="0"/>
      <w:r w:rsidR="004C7833">
        <w:rPr>
          <w:rStyle w:val="CommentReference"/>
        </w:rPr>
        <w:commentReference w:id="0"/>
      </w:r>
    </w:p>
    <w:p w14:paraId="76ED15F3" w14:textId="77777777" w:rsidR="006E10CD" w:rsidRPr="006E10CD" w:rsidRDefault="00952306" w:rsidP="006E10CD">
      <w:pPr>
        <w:spacing w:after="240"/>
        <w:jc w:val="center"/>
        <w:rPr>
          <w:rFonts w:ascii="Times New Roman" w:hAnsi="Times New Roman"/>
          <w:b/>
          <w:sz w:val="40"/>
          <w:lang w:val="bg-BG"/>
        </w:rPr>
      </w:pPr>
      <w:r>
        <w:rPr>
          <w:rFonts w:ascii="Times New Roman" w:hAnsi="Times New Roman"/>
          <w:b/>
          <w:sz w:val="40"/>
          <w:lang w:val="bg-BG"/>
        </w:rPr>
        <w:lastRenderedPageBreak/>
        <w:t>ВТОРА ЧАСТ</w:t>
      </w:r>
    </w:p>
    <w:p w14:paraId="006FF920" w14:textId="77777777" w:rsidR="00952306" w:rsidRPr="00952306" w:rsidRDefault="006E10CD" w:rsidP="00952306">
      <w:pPr>
        <w:jc w:val="center"/>
        <w:rPr>
          <w:rFonts w:ascii="Times New Roman" w:hAnsi="Times New Roman"/>
          <w:b/>
          <w:i/>
          <w:sz w:val="40"/>
          <w:lang w:val="bg-BG"/>
        </w:rPr>
      </w:pPr>
      <w:r w:rsidRPr="00952306">
        <w:rPr>
          <w:rFonts w:ascii="Times New Roman" w:hAnsi="Times New Roman"/>
          <w:b/>
          <w:i/>
          <w:sz w:val="40"/>
          <w:lang w:val="bg-BG"/>
        </w:rPr>
        <w:t xml:space="preserve">Изисквания </w:t>
      </w:r>
    </w:p>
    <w:p w14:paraId="62B4FF30" w14:textId="77777777" w:rsidR="00952306" w:rsidRDefault="00F7241A" w:rsidP="00BF7236">
      <w:pPr>
        <w:spacing w:after="600"/>
        <w:jc w:val="center"/>
        <w:rPr>
          <w:rFonts w:ascii="Times New Roman" w:hAnsi="Times New Roman"/>
          <w:b/>
          <w:i/>
          <w:sz w:val="40"/>
          <w:lang w:val="bg-BG"/>
        </w:rPr>
      </w:pPr>
      <w:r>
        <w:rPr>
          <w:rFonts w:ascii="Times New Roman" w:hAnsi="Times New Roman"/>
          <w:b/>
          <w:i/>
          <w:sz w:val="40"/>
          <w:lang w:val="bg-BG"/>
        </w:rPr>
        <w:t>С</w:t>
      </w:r>
      <w:r w:rsidR="006E10CD" w:rsidRPr="00952306">
        <w:rPr>
          <w:rFonts w:ascii="Times New Roman" w:hAnsi="Times New Roman"/>
          <w:b/>
          <w:i/>
          <w:sz w:val="40"/>
          <w:lang w:val="bg-BG"/>
        </w:rPr>
        <w:t>труктура на базата</w:t>
      </w:r>
      <w:r>
        <w:rPr>
          <w:rFonts w:ascii="Times New Roman" w:hAnsi="Times New Roman"/>
          <w:b/>
          <w:i/>
          <w:sz w:val="40"/>
          <w:lang w:val="bg-BG"/>
        </w:rPr>
        <w:t xml:space="preserve"> и о</w:t>
      </w:r>
      <w:r w:rsidRPr="00952306">
        <w:rPr>
          <w:rFonts w:ascii="Times New Roman" w:hAnsi="Times New Roman"/>
          <w:b/>
          <w:i/>
          <w:sz w:val="40"/>
          <w:lang w:val="bg-BG"/>
        </w:rPr>
        <w:t>п</w:t>
      </w:r>
      <w:r>
        <w:rPr>
          <w:rFonts w:ascii="Times New Roman" w:hAnsi="Times New Roman"/>
          <w:b/>
          <w:i/>
          <w:sz w:val="40"/>
          <w:lang w:val="bg-BG"/>
        </w:rPr>
        <w:t>исание на алгоритъма</w:t>
      </w:r>
    </w:p>
    <w:p w14:paraId="54AEC7FA" w14:textId="77777777" w:rsidR="00BF7236" w:rsidRDefault="00F9684F" w:rsidP="00BF7236">
      <w:pPr>
        <w:pStyle w:val="ListParagraph"/>
        <w:numPr>
          <w:ilvl w:val="1"/>
          <w:numId w:val="15"/>
        </w:numPr>
        <w:spacing w:after="360"/>
        <w:ind w:left="360"/>
        <w:rPr>
          <w:rFonts w:ascii="Times New Roman" w:hAnsi="Times New Roman"/>
          <w:b/>
          <w:sz w:val="32"/>
          <w:lang w:val="bg-BG"/>
        </w:rPr>
      </w:pPr>
      <w:r>
        <w:rPr>
          <w:rFonts w:ascii="Times New Roman" w:hAnsi="Times New Roman"/>
          <w:b/>
          <w:sz w:val="32"/>
          <w:lang w:val="bg-BG"/>
        </w:rPr>
        <w:t>Изисквания към програмния</w:t>
      </w:r>
      <w:r w:rsidR="00BF7236" w:rsidRPr="00BF7236">
        <w:rPr>
          <w:rFonts w:ascii="Times New Roman" w:hAnsi="Times New Roman"/>
          <w:b/>
          <w:sz w:val="32"/>
          <w:lang w:val="bg-BG"/>
        </w:rPr>
        <w:t xml:space="preserve"> продукт</w:t>
      </w:r>
    </w:p>
    <w:p w14:paraId="503AAA92" w14:textId="77777777" w:rsidR="00BF7236" w:rsidRDefault="00BF7236" w:rsidP="00F7241A">
      <w:pPr>
        <w:suppressAutoHyphens w:val="0"/>
        <w:overflowPunct/>
        <w:autoSpaceDE/>
        <w:spacing w:after="160" w:line="360" w:lineRule="auto"/>
        <w:textAlignment w:val="auto"/>
        <w:rPr>
          <w:rFonts w:ascii="Times New Roman" w:hAnsi="Times New Roman"/>
          <w:sz w:val="28"/>
          <w:lang w:val="bg-BG"/>
        </w:rPr>
      </w:pPr>
      <w:r>
        <w:rPr>
          <w:rFonts w:ascii="Times New Roman" w:hAnsi="Times New Roman"/>
          <w:sz w:val="28"/>
          <w:lang w:val="bg-BG"/>
        </w:rPr>
        <w:t xml:space="preserve">Приложението </w:t>
      </w:r>
      <w:r w:rsidR="00A13A21">
        <w:rPr>
          <w:rFonts w:ascii="Times New Roman" w:hAnsi="Times New Roman"/>
          <w:sz w:val="28"/>
        </w:rPr>
        <w:t>‘EverydayChef</w:t>
      </w:r>
      <w:r w:rsidR="00F9684F">
        <w:rPr>
          <w:rFonts w:ascii="Times New Roman" w:hAnsi="Times New Roman"/>
          <w:sz w:val="28"/>
        </w:rPr>
        <w:t xml:space="preserve">’ </w:t>
      </w:r>
      <w:r>
        <w:rPr>
          <w:rFonts w:ascii="Times New Roman" w:hAnsi="Times New Roman"/>
          <w:sz w:val="28"/>
          <w:lang w:val="bg-BG"/>
        </w:rPr>
        <w:t>трябва да</w:t>
      </w:r>
      <w:r w:rsidR="00F9684F">
        <w:rPr>
          <w:rFonts w:ascii="Times New Roman" w:hAnsi="Times New Roman"/>
          <w:sz w:val="28"/>
          <w:lang w:val="bg-BG"/>
        </w:rPr>
        <w:t xml:space="preserve"> поддържа</w:t>
      </w:r>
      <w:r>
        <w:rPr>
          <w:rFonts w:ascii="Times New Roman" w:hAnsi="Times New Roman"/>
          <w:sz w:val="28"/>
          <w:lang w:val="bg-BG"/>
        </w:rPr>
        <w:t>:</w:t>
      </w:r>
    </w:p>
    <w:p w14:paraId="75AE7A54" w14:textId="77777777" w:rsidR="00BF7236" w:rsidRDefault="00F9684F" w:rsidP="00F7241A">
      <w:pPr>
        <w:pStyle w:val="ListParagraph"/>
        <w:numPr>
          <w:ilvl w:val="0"/>
          <w:numId w:val="9"/>
        </w:numPr>
        <w:suppressAutoHyphens w:val="0"/>
        <w:overflowPunct/>
        <w:autoSpaceDE/>
        <w:spacing w:after="160" w:line="360" w:lineRule="auto"/>
        <w:textAlignment w:val="auto"/>
        <w:rPr>
          <w:rFonts w:ascii="Times New Roman" w:hAnsi="Times New Roman"/>
          <w:sz w:val="28"/>
          <w:lang w:val="bg-BG"/>
        </w:rPr>
      </w:pPr>
      <w:r>
        <w:rPr>
          <w:rFonts w:ascii="Times New Roman" w:hAnsi="Times New Roman"/>
          <w:sz w:val="28"/>
          <w:lang w:val="bg-BG"/>
        </w:rPr>
        <w:t>Р</w:t>
      </w:r>
      <w:r w:rsidR="00BF7236">
        <w:rPr>
          <w:rFonts w:ascii="Times New Roman" w:hAnsi="Times New Roman"/>
          <w:sz w:val="28"/>
          <w:lang w:val="bg-BG"/>
        </w:rPr>
        <w:t>егистрация и логин чрез имейл и чрез фейсбук</w:t>
      </w:r>
    </w:p>
    <w:p w14:paraId="4197D9CF" w14:textId="11E039AD" w:rsidR="00F9684F" w:rsidRPr="00B40BAC" w:rsidRDefault="00F9684F" w:rsidP="00F7241A">
      <w:pPr>
        <w:pStyle w:val="ListParagraph"/>
        <w:numPr>
          <w:ilvl w:val="0"/>
          <w:numId w:val="9"/>
        </w:numPr>
        <w:spacing w:line="360" w:lineRule="auto"/>
        <w:rPr>
          <w:rFonts w:ascii="Times New Roman" w:hAnsi="Times New Roman"/>
          <w:sz w:val="28"/>
        </w:rPr>
      </w:pPr>
      <w:r w:rsidRPr="00B40BAC">
        <w:rPr>
          <w:rFonts w:ascii="Times New Roman" w:hAnsi="Times New Roman"/>
          <w:sz w:val="28"/>
          <w:lang w:val="bg-BG"/>
        </w:rPr>
        <w:t>Създаване и менажиране на семейства или взимане на съществуващи такива от фейсбук</w:t>
      </w:r>
      <w:r w:rsidR="004C7833">
        <w:rPr>
          <w:rFonts w:ascii="Times New Roman" w:hAnsi="Times New Roman"/>
          <w:sz w:val="28"/>
          <w:lang w:val="bg-BG"/>
        </w:rPr>
        <w:tab/>
      </w:r>
    </w:p>
    <w:p w14:paraId="798BA640" w14:textId="77777777" w:rsidR="00F9684F" w:rsidRPr="00B40BAC" w:rsidRDefault="00F9684F" w:rsidP="00F7241A">
      <w:pPr>
        <w:pStyle w:val="ListParagraph"/>
        <w:numPr>
          <w:ilvl w:val="0"/>
          <w:numId w:val="9"/>
        </w:numPr>
        <w:spacing w:line="360" w:lineRule="auto"/>
        <w:rPr>
          <w:rFonts w:ascii="Times New Roman" w:hAnsi="Times New Roman"/>
          <w:sz w:val="28"/>
          <w:lang w:val="bg-BG"/>
        </w:rPr>
      </w:pPr>
      <w:r w:rsidRPr="00B40BAC">
        <w:rPr>
          <w:rFonts w:ascii="Times New Roman" w:hAnsi="Times New Roman"/>
          <w:sz w:val="28"/>
          <w:lang w:val="bg-BG"/>
        </w:rPr>
        <w:t>Списък за пазаруване за всяко семейство</w:t>
      </w:r>
    </w:p>
    <w:p w14:paraId="7D75CD19" w14:textId="77777777" w:rsidR="00F9684F" w:rsidRPr="00B40BAC" w:rsidRDefault="00F9684F" w:rsidP="00F7241A">
      <w:pPr>
        <w:pStyle w:val="ListParagraph"/>
        <w:numPr>
          <w:ilvl w:val="0"/>
          <w:numId w:val="9"/>
        </w:numPr>
        <w:spacing w:line="360" w:lineRule="auto"/>
        <w:rPr>
          <w:rFonts w:ascii="Times New Roman" w:hAnsi="Times New Roman"/>
          <w:sz w:val="28"/>
          <w:lang w:val="bg-BG"/>
        </w:rPr>
      </w:pPr>
      <w:r w:rsidRPr="00B40BAC">
        <w:rPr>
          <w:rFonts w:ascii="Times New Roman" w:hAnsi="Times New Roman"/>
          <w:sz w:val="28"/>
          <w:lang w:val="bg-BG"/>
        </w:rPr>
        <w:t>Налични продукти за всяко семейство</w:t>
      </w:r>
    </w:p>
    <w:p w14:paraId="2B4A2EFF" w14:textId="77777777" w:rsidR="00F9684F" w:rsidRPr="00B40BAC" w:rsidRDefault="00F9684F" w:rsidP="00F7241A">
      <w:pPr>
        <w:pStyle w:val="ListParagraph"/>
        <w:numPr>
          <w:ilvl w:val="0"/>
          <w:numId w:val="9"/>
        </w:numPr>
        <w:spacing w:line="360" w:lineRule="auto"/>
        <w:rPr>
          <w:rFonts w:ascii="Times New Roman" w:hAnsi="Times New Roman"/>
          <w:sz w:val="28"/>
          <w:lang w:val="bg-BG"/>
        </w:rPr>
      </w:pPr>
      <w:r w:rsidRPr="00B40BAC">
        <w:rPr>
          <w:rFonts w:ascii="Times New Roman" w:hAnsi="Times New Roman"/>
          <w:sz w:val="28"/>
          <w:lang w:val="bg-BG"/>
        </w:rPr>
        <w:t>Създаване и менажиране на рецепти</w:t>
      </w:r>
    </w:p>
    <w:p w14:paraId="57F9AA4D" w14:textId="77777777" w:rsidR="00F9684F" w:rsidRPr="00B40BAC" w:rsidRDefault="00F9684F" w:rsidP="00F7241A">
      <w:pPr>
        <w:pStyle w:val="ListParagraph"/>
        <w:numPr>
          <w:ilvl w:val="0"/>
          <w:numId w:val="9"/>
        </w:numPr>
        <w:spacing w:line="360" w:lineRule="auto"/>
        <w:rPr>
          <w:rFonts w:ascii="Times New Roman" w:hAnsi="Times New Roman"/>
          <w:sz w:val="28"/>
          <w:lang w:val="bg-BG"/>
        </w:rPr>
      </w:pPr>
      <w:r w:rsidRPr="00B40BAC">
        <w:rPr>
          <w:rFonts w:ascii="Times New Roman" w:hAnsi="Times New Roman"/>
          <w:sz w:val="28"/>
          <w:lang w:val="bg-BG"/>
        </w:rPr>
        <w:t>Оценяване на рецепти</w:t>
      </w:r>
    </w:p>
    <w:p w14:paraId="2007389F" w14:textId="77777777" w:rsidR="00F9684F" w:rsidRPr="00B40BAC" w:rsidRDefault="00F9684F" w:rsidP="00F7241A">
      <w:pPr>
        <w:pStyle w:val="ListParagraph"/>
        <w:numPr>
          <w:ilvl w:val="0"/>
          <w:numId w:val="9"/>
        </w:numPr>
        <w:spacing w:line="360" w:lineRule="auto"/>
        <w:rPr>
          <w:rFonts w:ascii="Times New Roman" w:hAnsi="Times New Roman"/>
          <w:sz w:val="28"/>
          <w:lang w:val="bg-BG"/>
        </w:rPr>
      </w:pPr>
      <w:r w:rsidRPr="00B40BAC">
        <w:rPr>
          <w:rFonts w:ascii="Times New Roman" w:hAnsi="Times New Roman"/>
          <w:sz w:val="28"/>
          <w:lang w:val="bg-BG"/>
        </w:rPr>
        <w:t>Любими рецепти на всеки един потребител</w:t>
      </w:r>
    </w:p>
    <w:p w14:paraId="5013EDC6" w14:textId="77777777" w:rsidR="00F9684F" w:rsidRPr="00B40BAC" w:rsidRDefault="00F9684F" w:rsidP="00F7241A">
      <w:pPr>
        <w:pStyle w:val="ListParagraph"/>
        <w:numPr>
          <w:ilvl w:val="0"/>
          <w:numId w:val="9"/>
        </w:numPr>
        <w:spacing w:line="360" w:lineRule="auto"/>
        <w:contextualSpacing w:val="0"/>
        <w:rPr>
          <w:rFonts w:ascii="Times New Roman" w:hAnsi="Times New Roman"/>
          <w:sz w:val="28"/>
          <w:lang w:val="bg-BG"/>
        </w:rPr>
      </w:pPr>
      <w:r w:rsidRPr="00B40BAC">
        <w:rPr>
          <w:rFonts w:ascii="Times New Roman" w:hAnsi="Times New Roman"/>
          <w:sz w:val="28"/>
          <w:lang w:val="bg-BG"/>
        </w:rPr>
        <w:t xml:space="preserve">Търсачка на рецепти по налични продукти </w:t>
      </w:r>
    </w:p>
    <w:p w14:paraId="27959FBF" w14:textId="77777777" w:rsidR="00F9684F" w:rsidRDefault="00F9684F" w:rsidP="00F7241A">
      <w:pPr>
        <w:pStyle w:val="ListParagraph"/>
        <w:numPr>
          <w:ilvl w:val="0"/>
          <w:numId w:val="9"/>
        </w:numPr>
        <w:spacing w:after="480" w:line="360" w:lineRule="auto"/>
        <w:contextualSpacing w:val="0"/>
        <w:rPr>
          <w:rFonts w:ascii="Times New Roman" w:hAnsi="Times New Roman"/>
          <w:sz w:val="28"/>
          <w:lang w:val="bg-BG"/>
        </w:rPr>
      </w:pPr>
      <w:r w:rsidRPr="00B40BAC">
        <w:rPr>
          <w:rFonts w:ascii="Times New Roman" w:hAnsi="Times New Roman"/>
          <w:sz w:val="28"/>
          <w:lang w:val="bg-BG"/>
        </w:rPr>
        <w:t>Нотификации при различни събития</w:t>
      </w:r>
    </w:p>
    <w:p w14:paraId="321E1B8F" w14:textId="77777777" w:rsidR="00F7241A" w:rsidRPr="00F7241A" w:rsidRDefault="00F7241A" w:rsidP="00F7241A">
      <w:pPr>
        <w:pStyle w:val="ListParagraph"/>
        <w:numPr>
          <w:ilvl w:val="1"/>
          <w:numId w:val="15"/>
        </w:numPr>
        <w:spacing w:after="360" w:line="360" w:lineRule="auto"/>
        <w:ind w:left="360"/>
        <w:rPr>
          <w:rFonts w:ascii="Times New Roman" w:hAnsi="Times New Roman"/>
          <w:b/>
          <w:sz w:val="32"/>
          <w:lang w:val="bg-BG"/>
        </w:rPr>
      </w:pPr>
      <w:commentRangeStart w:id="2"/>
      <w:r>
        <w:rPr>
          <w:rFonts w:ascii="Times New Roman" w:hAnsi="Times New Roman"/>
          <w:b/>
          <w:sz w:val="32"/>
          <w:lang w:val="bg-BG"/>
        </w:rPr>
        <w:t>Структура на базата данни</w:t>
      </w:r>
      <w:commentRangeEnd w:id="2"/>
      <w:r w:rsidR="00E94FD8">
        <w:rPr>
          <w:rStyle w:val="CommentReference"/>
        </w:rPr>
        <w:commentReference w:id="2"/>
      </w:r>
    </w:p>
    <w:p w14:paraId="48140721" w14:textId="77777777" w:rsidR="003C2F6B" w:rsidRDefault="003C2F6B" w:rsidP="00F7241A">
      <w:pPr>
        <w:pStyle w:val="ListParagraph"/>
        <w:numPr>
          <w:ilvl w:val="1"/>
          <w:numId w:val="15"/>
        </w:numPr>
        <w:spacing w:after="360" w:line="360" w:lineRule="auto"/>
        <w:ind w:left="360"/>
        <w:rPr>
          <w:rFonts w:ascii="Times New Roman" w:hAnsi="Times New Roman"/>
          <w:b/>
          <w:sz w:val="32"/>
          <w:lang w:val="bg-BG"/>
        </w:rPr>
      </w:pPr>
      <w:r w:rsidRPr="003C2F6B">
        <w:rPr>
          <w:rFonts w:ascii="Times New Roman" w:hAnsi="Times New Roman"/>
          <w:b/>
          <w:sz w:val="32"/>
          <w:lang w:val="bg-BG"/>
        </w:rPr>
        <w:t>Описание на алгоритъма</w:t>
      </w:r>
    </w:p>
    <w:p w14:paraId="43625015" w14:textId="77777777" w:rsidR="00F7241A" w:rsidRDefault="00F7241A" w:rsidP="00F7241A">
      <w:pPr>
        <w:pStyle w:val="ListParagraph"/>
        <w:numPr>
          <w:ilvl w:val="2"/>
          <w:numId w:val="15"/>
        </w:numPr>
        <w:spacing w:after="120" w:line="360" w:lineRule="auto"/>
        <w:rPr>
          <w:rFonts w:ascii="Times New Roman" w:hAnsi="Times New Roman"/>
          <w:b/>
          <w:sz w:val="32"/>
          <w:lang w:val="bg-BG"/>
        </w:rPr>
      </w:pPr>
      <w:r>
        <w:rPr>
          <w:rFonts w:ascii="Times New Roman" w:hAnsi="Times New Roman"/>
          <w:b/>
          <w:sz w:val="32"/>
          <w:lang w:val="bg-BG"/>
        </w:rPr>
        <w:t>Логин и регистрация</w:t>
      </w:r>
    </w:p>
    <w:p w14:paraId="2DA72054" w14:textId="6376E5D1" w:rsidR="00F7241A" w:rsidRPr="007133E5" w:rsidRDefault="00F7241A" w:rsidP="00F7241A">
      <w:pPr>
        <w:spacing w:after="360" w:line="360" w:lineRule="auto"/>
        <w:ind w:firstLine="270"/>
        <w:rPr>
          <w:rFonts w:ascii="Times New Roman" w:hAnsi="Times New Roman"/>
          <w:sz w:val="28"/>
        </w:rPr>
      </w:pPr>
      <w:r w:rsidRPr="00F7241A">
        <w:rPr>
          <w:rFonts w:ascii="Times New Roman" w:hAnsi="Times New Roman"/>
          <w:sz w:val="28"/>
          <w:lang w:val="bg-BG"/>
        </w:rPr>
        <w:t xml:space="preserve">При влизане в приложението се показва </w:t>
      </w:r>
      <w:r w:rsidR="00DE0BAB">
        <w:rPr>
          <w:rFonts w:ascii="Times New Roman" w:hAnsi="Times New Roman"/>
          <w:sz w:val="28"/>
          <w:lang w:val="bg-BG"/>
        </w:rPr>
        <w:t>страница</w:t>
      </w:r>
      <w:r w:rsidRPr="00F7241A">
        <w:rPr>
          <w:rFonts w:ascii="Times New Roman" w:hAnsi="Times New Roman"/>
          <w:sz w:val="28"/>
          <w:lang w:val="bg-BG"/>
        </w:rPr>
        <w:t xml:space="preserve">, на </w:t>
      </w:r>
      <w:r w:rsidR="007133E5">
        <w:rPr>
          <w:rFonts w:ascii="Times New Roman" w:hAnsi="Times New Roman"/>
          <w:sz w:val="28"/>
          <w:lang w:val="bg-BG"/>
        </w:rPr>
        <w:t xml:space="preserve">която </w:t>
      </w:r>
      <w:r w:rsidRPr="00F7241A">
        <w:rPr>
          <w:rFonts w:ascii="Times New Roman" w:hAnsi="Times New Roman"/>
          <w:sz w:val="28"/>
          <w:lang w:val="bg-BG"/>
        </w:rPr>
        <w:t xml:space="preserve">потребителят трябва да избере една от опциите за логин (чрез </w:t>
      </w:r>
      <w:r w:rsidRPr="00F7241A">
        <w:rPr>
          <w:rFonts w:ascii="Times New Roman" w:hAnsi="Times New Roman"/>
          <w:sz w:val="28"/>
        </w:rPr>
        <w:t>gmail</w:t>
      </w:r>
      <w:r w:rsidRPr="00F7241A">
        <w:rPr>
          <w:rFonts w:ascii="Times New Roman" w:hAnsi="Times New Roman"/>
          <w:sz w:val="28"/>
          <w:lang w:val="bg-BG"/>
        </w:rPr>
        <w:t xml:space="preserve"> или чрез </w:t>
      </w:r>
      <w:r w:rsidRPr="00F7241A">
        <w:rPr>
          <w:rFonts w:ascii="Times New Roman" w:hAnsi="Times New Roman"/>
          <w:sz w:val="28"/>
        </w:rPr>
        <w:t>facebook</w:t>
      </w:r>
      <w:r w:rsidRPr="00F7241A">
        <w:rPr>
          <w:rFonts w:ascii="Times New Roman" w:hAnsi="Times New Roman"/>
          <w:sz w:val="28"/>
          <w:lang w:val="bg-BG"/>
        </w:rPr>
        <w:t xml:space="preserve">) или съответно да се регистира, ако все още няма акаунт за </w:t>
      </w:r>
      <w:r w:rsidRPr="00F7241A">
        <w:rPr>
          <w:rFonts w:ascii="Times New Roman" w:hAnsi="Times New Roman"/>
          <w:sz w:val="28"/>
        </w:rPr>
        <w:t>EverydayChef</w:t>
      </w:r>
      <w:r w:rsidRPr="00F7241A">
        <w:rPr>
          <w:rFonts w:ascii="Times New Roman" w:hAnsi="Times New Roman"/>
          <w:sz w:val="28"/>
          <w:lang w:val="bg-BG"/>
        </w:rPr>
        <w:t xml:space="preserve">.  </w:t>
      </w:r>
      <w:r w:rsidR="007133E5">
        <w:rPr>
          <w:rFonts w:ascii="Times New Roman" w:hAnsi="Times New Roman"/>
          <w:sz w:val="28"/>
          <w:lang w:val="bg-BG"/>
        </w:rPr>
        <w:t xml:space="preserve">– </w:t>
      </w:r>
      <w:r w:rsidR="007133E5">
        <w:rPr>
          <w:rFonts w:ascii="Times New Roman" w:hAnsi="Times New Roman"/>
          <w:sz w:val="28"/>
        </w:rPr>
        <w:t>LoginActivity</w:t>
      </w:r>
    </w:p>
    <w:p w14:paraId="7F90032A" w14:textId="516DFE10" w:rsidR="00F7241A" w:rsidRPr="00F7241A" w:rsidRDefault="00570931" w:rsidP="00570931">
      <w:pPr>
        <w:spacing w:after="360" w:line="360" w:lineRule="auto"/>
        <w:ind w:firstLine="270"/>
        <w:rPr>
          <w:rFonts w:ascii="Times New Roman" w:hAnsi="Times New Roman"/>
          <w:b/>
          <w:sz w:val="32"/>
          <w:lang w:val="bg-BG"/>
        </w:rPr>
      </w:pPr>
      <w:r>
        <w:rPr>
          <w:rFonts w:ascii="Times New Roman" w:hAnsi="Times New Roman"/>
          <w:sz w:val="28"/>
          <w:lang w:val="bg-BG"/>
        </w:rPr>
        <w:t>След успешен логин се извлича информа</w:t>
      </w:r>
      <w:r w:rsidR="004459E5">
        <w:rPr>
          <w:rFonts w:ascii="Times New Roman" w:hAnsi="Times New Roman"/>
          <w:sz w:val="28"/>
          <w:lang w:val="bg-BG"/>
        </w:rPr>
        <w:t>цията за този акаунт чрез заявки</w:t>
      </w:r>
      <w:r w:rsidR="00DE0BAB">
        <w:rPr>
          <w:rFonts w:ascii="Times New Roman" w:hAnsi="Times New Roman"/>
          <w:sz w:val="28"/>
          <w:lang w:val="bg-BG"/>
        </w:rPr>
        <w:t xml:space="preserve"> до сървъра и в различните </w:t>
      </w:r>
      <w:r w:rsidR="007133E5">
        <w:rPr>
          <w:rFonts w:ascii="Times New Roman" w:hAnsi="Times New Roman"/>
          <w:sz w:val="28"/>
          <w:lang w:val="bg-BG"/>
        </w:rPr>
        <w:t xml:space="preserve">страници (фрагменти) на основната част </w:t>
      </w:r>
      <w:r w:rsidR="007133E5">
        <w:rPr>
          <w:rFonts w:ascii="Times New Roman" w:hAnsi="Times New Roman"/>
          <w:sz w:val="28"/>
          <w:lang w:val="bg-BG"/>
        </w:rPr>
        <w:lastRenderedPageBreak/>
        <w:t>от приложението (</w:t>
      </w:r>
      <w:r w:rsidR="007133E5">
        <w:rPr>
          <w:rFonts w:ascii="Times New Roman" w:hAnsi="Times New Roman"/>
          <w:sz w:val="28"/>
        </w:rPr>
        <w:t>MainActivity</w:t>
      </w:r>
      <w:r w:rsidR="007133E5">
        <w:rPr>
          <w:rFonts w:ascii="Times New Roman" w:hAnsi="Times New Roman"/>
          <w:sz w:val="28"/>
          <w:lang w:val="bg-BG"/>
        </w:rPr>
        <w:t xml:space="preserve">) </w:t>
      </w:r>
      <w:r w:rsidR="00DE0BAB">
        <w:rPr>
          <w:rFonts w:ascii="Times New Roman" w:hAnsi="Times New Roman"/>
          <w:sz w:val="28"/>
          <w:lang w:val="bg-BG"/>
        </w:rPr>
        <w:t>с</w:t>
      </w:r>
      <w:r>
        <w:rPr>
          <w:rFonts w:ascii="Times New Roman" w:hAnsi="Times New Roman"/>
          <w:sz w:val="28"/>
          <w:lang w:val="bg-BG"/>
        </w:rPr>
        <w:t>е показва семейството, към което принадлежи, харесани и създадени рецепти, както и списъците с продукти за пазаруване</w:t>
      </w:r>
      <w:r w:rsidR="00DE0BAB">
        <w:rPr>
          <w:rFonts w:ascii="Times New Roman" w:hAnsi="Times New Roman"/>
          <w:sz w:val="28"/>
          <w:lang w:val="bg-BG"/>
        </w:rPr>
        <w:t>.</w:t>
      </w:r>
    </w:p>
    <w:p w14:paraId="52D65B7E" w14:textId="59D87A6C" w:rsidR="00F7241A" w:rsidRDefault="00906DB7" w:rsidP="00F7241A">
      <w:pPr>
        <w:pStyle w:val="ListParagraph"/>
        <w:numPr>
          <w:ilvl w:val="2"/>
          <w:numId w:val="15"/>
        </w:numPr>
        <w:spacing w:after="360" w:line="360" w:lineRule="auto"/>
        <w:rPr>
          <w:rFonts w:ascii="Times New Roman" w:hAnsi="Times New Roman"/>
          <w:b/>
          <w:sz w:val="32"/>
          <w:lang w:val="bg-BG"/>
        </w:rPr>
      </w:pPr>
      <w:r>
        <w:rPr>
          <w:rFonts w:ascii="Times New Roman" w:hAnsi="Times New Roman"/>
          <w:b/>
          <w:sz w:val="32"/>
          <w:lang w:val="bg-BG"/>
        </w:rPr>
        <w:t>Семейство</w:t>
      </w:r>
    </w:p>
    <w:p w14:paraId="5E747E1C" w14:textId="50451FD5" w:rsidR="00906DB7" w:rsidRPr="00906DB7" w:rsidRDefault="00906DB7" w:rsidP="00CD5CD1">
      <w:pPr>
        <w:spacing w:after="120" w:line="360" w:lineRule="auto"/>
        <w:ind w:firstLine="270"/>
        <w:rPr>
          <w:rFonts w:ascii="Times New Roman" w:hAnsi="Times New Roman"/>
          <w:sz w:val="28"/>
          <w:lang w:val="bg-BG"/>
        </w:rPr>
      </w:pPr>
      <w:r>
        <w:rPr>
          <w:rFonts w:ascii="Times New Roman" w:hAnsi="Times New Roman"/>
          <w:sz w:val="28"/>
          <w:lang w:val="bg-BG"/>
        </w:rPr>
        <w:t xml:space="preserve">Всеки потребител на </w:t>
      </w:r>
      <w:r>
        <w:rPr>
          <w:rFonts w:ascii="Times New Roman" w:hAnsi="Times New Roman"/>
          <w:sz w:val="28"/>
        </w:rPr>
        <w:t>EverydayChef</w:t>
      </w:r>
      <w:r>
        <w:rPr>
          <w:rFonts w:ascii="Times New Roman" w:hAnsi="Times New Roman"/>
          <w:sz w:val="28"/>
          <w:lang w:val="bg-BG"/>
        </w:rPr>
        <w:t xml:space="preserve"> може да участва в едно семейство. Участниците в семейството споделят общи налич</w:t>
      </w:r>
      <w:r w:rsidR="00C25C6C">
        <w:rPr>
          <w:rFonts w:ascii="Times New Roman" w:hAnsi="Times New Roman"/>
          <w:sz w:val="28"/>
          <w:lang w:val="bg-BG"/>
        </w:rPr>
        <w:t xml:space="preserve">ни продукти, харесани рецепти, </w:t>
      </w:r>
      <w:r>
        <w:rPr>
          <w:rFonts w:ascii="Times New Roman" w:hAnsi="Times New Roman"/>
          <w:sz w:val="28"/>
          <w:lang w:val="bg-BG"/>
        </w:rPr>
        <w:t>списъци с нужни покупки</w:t>
      </w:r>
      <w:r w:rsidR="00C25C6C">
        <w:rPr>
          <w:rFonts w:ascii="Times New Roman" w:hAnsi="Times New Roman"/>
          <w:sz w:val="28"/>
          <w:lang w:val="bg-BG"/>
        </w:rPr>
        <w:t xml:space="preserve"> и списък с рецепти за скоро готвене</w:t>
      </w:r>
      <w:r w:rsidR="00CD5CD1">
        <w:rPr>
          <w:rFonts w:ascii="Times New Roman" w:hAnsi="Times New Roman"/>
          <w:sz w:val="28"/>
          <w:lang w:val="bg-BG"/>
        </w:rPr>
        <w:t>.</w:t>
      </w:r>
    </w:p>
    <w:p w14:paraId="0480C6B8" w14:textId="5F125C87" w:rsidR="00D2109B" w:rsidRPr="00E94FD8" w:rsidRDefault="007133E5" w:rsidP="00A32407">
      <w:pPr>
        <w:spacing w:after="360" w:line="360" w:lineRule="auto"/>
        <w:ind w:firstLine="270"/>
        <w:rPr>
          <w:rFonts w:ascii="Times New Roman" w:hAnsi="Times New Roman"/>
          <w:b/>
          <w:sz w:val="32"/>
        </w:rPr>
      </w:pPr>
      <w:r>
        <w:rPr>
          <w:rFonts w:ascii="Times New Roman" w:hAnsi="Times New Roman"/>
          <w:sz w:val="28"/>
          <w:lang w:val="bg-BG"/>
        </w:rPr>
        <w:t xml:space="preserve">Чрез </w:t>
      </w:r>
      <w:r w:rsidR="00906DB7">
        <w:rPr>
          <w:rFonts w:ascii="Times New Roman" w:hAnsi="Times New Roman"/>
          <w:sz w:val="28"/>
          <w:lang w:val="bg-BG"/>
        </w:rPr>
        <w:t>отварящото се отдясно меню (</w:t>
      </w:r>
      <w:r w:rsidR="00906DB7">
        <w:rPr>
          <w:rFonts w:ascii="Times New Roman" w:hAnsi="Times New Roman"/>
          <w:sz w:val="28"/>
        </w:rPr>
        <w:t>NavigationDrawer</w:t>
      </w:r>
      <w:r w:rsidR="00906DB7">
        <w:rPr>
          <w:rFonts w:ascii="Times New Roman" w:hAnsi="Times New Roman"/>
          <w:sz w:val="28"/>
          <w:lang w:val="bg-BG"/>
        </w:rPr>
        <w:t>)</w:t>
      </w:r>
      <w:r w:rsidR="00906DB7">
        <w:rPr>
          <w:rFonts w:ascii="Times New Roman" w:hAnsi="Times New Roman"/>
          <w:sz w:val="28"/>
        </w:rPr>
        <w:t xml:space="preserve"> </w:t>
      </w:r>
      <w:r>
        <w:rPr>
          <w:rFonts w:ascii="Times New Roman" w:hAnsi="Times New Roman"/>
          <w:sz w:val="28"/>
          <w:lang w:val="bg-BG"/>
        </w:rPr>
        <w:t>потребителят може да избере страницата за профил (</w:t>
      </w:r>
      <w:r>
        <w:rPr>
          <w:rFonts w:ascii="Times New Roman" w:hAnsi="Times New Roman"/>
          <w:sz w:val="28"/>
        </w:rPr>
        <w:t>ProfileFragment</w:t>
      </w:r>
      <w:r>
        <w:rPr>
          <w:rFonts w:ascii="Times New Roman" w:hAnsi="Times New Roman"/>
          <w:sz w:val="28"/>
          <w:lang w:val="bg-BG"/>
        </w:rPr>
        <w:t xml:space="preserve">). В нея той може да редактира информацията си, както и да </w:t>
      </w:r>
      <w:r w:rsidR="00906DB7">
        <w:rPr>
          <w:rFonts w:ascii="Times New Roman" w:hAnsi="Times New Roman"/>
          <w:sz w:val="28"/>
          <w:lang w:val="bg-BG"/>
        </w:rPr>
        <w:t xml:space="preserve">управлява семейството, към което принадлежи в случай, че то е създадено от него. Ако това семейство е създадено от някой друг, потребителят може само да преглежда информацията свързана с него или да го напусне. </w:t>
      </w:r>
    </w:p>
    <w:p w14:paraId="5B54416E" w14:textId="77777777" w:rsidR="00F7241A" w:rsidRDefault="00F7241A" w:rsidP="00CD5CD1">
      <w:pPr>
        <w:pStyle w:val="ListParagraph"/>
        <w:numPr>
          <w:ilvl w:val="2"/>
          <w:numId w:val="15"/>
        </w:numPr>
        <w:spacing w:after="120" w:line="360" w:lineRule="auto"/>
        <w:rPr>
          <w:rFonts w:ascii="Times New Roman" w:hAnsi="Times New Roman"/>
          <w:b/>
          <w:sz w:val="32"/>
          <w:lang w:val="bg-BG"/>
        </w:rPr>
      </w:pPr>
      <w:r>
        <w:rPr>
          <w:rFonts w:ascii="Times New Roman" w:hAnsi="Times New Roman"/>
          <w:b/>
          <w:sz w:val="32"/>
          <w:lang w:val="bg-BG"/>
        </w:rPr>
        <w:t>Рецепти</w:t>
      </w:r>
    </w:p>
    <w:p w14:paraId="058B3F51" w14:textId="49E8475B" w:rsidR="00E94FD8" w:rsidRDefault="004459E5" w:rsidP="00C25C6C">
      <w:pPr>
        <w:spacing w:after="120" w:line="360" w:lineRule="auto"/>
        <w:ind w:firstLine="270"/>
        <w:rPr>
          <w:rFonts w:ascii="Times New Roman" w:hAnsi="Times New Roman"/>
          <w:sz w:val="28"/>
          <w:lang w:val="bg-BG"/>
        </w:rPr>
      </w:pPr>
      <w:r>
        <w:rPr>
          <w:rFonts w:ascii="Times New Roman" w:hAnsi="Times New Roman"/>
          <w:sz w:val="28"/>
          <w:lang w:val="bg-BG"/>
        </w:rPr>
        <w:t>Могат да се създават рецепти</w:t>
      </w:r>
      <w:r w:rsidR="00E94FD8">
        <w:rPr>
          <w:rFonts w:ascii="Times New Roman" w:hAnsi="Times New Roman"/>
          <w:sz w:val="28"/>
          <w:lang w:val="bg-BG"/>
        </w:rPr>
        <w:t xml:space="preserve"> от всеки потребител, да се променят и премахват чрез </w:t>
      </w:r>
      <w:r w:rsidR="0025440A">
        <w:rPr>
          <w:rFonts w:ascii="Times New Roman" w:hAnsi="Times New Roman"/>
          <w:sz w:val="28"/>
          <w:lang w:val="bg-BG"/>
        </w:rPr>
        <w:t xml:space="preserve">съответните </w:t>
      </w:r>
      <w:r w:rsidR="00E94FD8">
        <w:rPr>
          <w:rFonts w:ascii="Times New Roman" w:hAnsi="Times New Roman"/>
          <w:sz w:val="28"/>
          <w:lang w:val="bg-BG"/>
        </w:rPr>
        <w:t>з</w:t>
      </w:r>
      <w:r w:rsidR="0025440A">
        <w:rPr>
          <w:rFonts w:ascii="Times New Roman" w:hAnsi="Times New Roman"/>
          <w:sz w:val="28"/>
          <w:lang w:val="bg-BG"/>
        </w:rPr>
        <w:t>аявки към бекенда</w:t>
      </w:r>
      <w:r w:rsidR="00DE0BAB">
        <w:rPr>
          <w:rFonts w:ascii="Times New Roman" w:hAnsi="Times New Roman"/>
          <w:sz w:val="28"/>
          <w:lang w:val="bg-BG"/>
        </w:rPr>
        <w:t>.</w:t>
      </w:r>
      <w:r w:rsidR="00CD5CD1">
        <w:rPr>
          <w:rFonts w:ascii="Times New Roman" w:hAnsi="Times New Roman"/>
          <w:sz w:val="28"/>
          <w:lang w:val="bg-BG"/>
        </w:rPr>
        <w:t xml:space="preserve"> </w:t>
      </w:r>
      <w:r w:rsidR="000E6018">
        <w:rPr>
          <w:rFonts w:ascii="Times New Roman" w:hAnsi="Times New Roman"/>
          <w:sz w:val="28"/>
          <w:lang w:val="bg-BG"/>
        </w:rPr>
        <w:t xml:space="preserve">Могат да се коментират, </w:t>
      </w:r>
      <w:r w:rsidR="00B95C80">
        <w:rPr>
          <w:rFonts w:ascii="Times New Roman" w:hAnsi="Times New Roman"/>
          <w:sz w:val="28"/>
          <w:lang w:val="bg-BG"/>
        </w:rPr>
        <w:t>харесват</w:t>
      </w:r>
      <w:r w:rsidR="000E6018">
        <w:rPr>
          <w:rFonts w:ascii="Times New Roman" w:hAnsi="Times New Roman"/>
          <w:sz w:val="28"/>
        </w:rPr>
        <w:t xml:space="preserve"> </w:t>
      </w:r>
      <w:r w:rsidR="000E6018">
        <w:rPr>
          <w:rFonts w:ascii="Times New Roman" w:hAnsi="Times New Roman"/>
          <w:sz w:val="28"/>
          <w:lang w:val="bg-BG"/>
        </w:rPr>
        <w:t>и да се добавят в списък с рецепти за скоро готвене</w:t>
      </w:r>
      <w:r w:rsidR="00B95C80">
        <w:rPr>
          <w:rFonts w:ascii="Times New Roman" w:hAnsi="Times New Roman"/>
          <w:sz w:val="28"/>
          <w:lang w:val="bg-BG"/>
        </w:rPr>
        <w:t xml:space="preserve">. Рецептите съдържат нужните за тях продукти. </w:t>
      </w:r>
    </w:p>
    <w:p w14:paraId="15E7C11C" w14:textId="7240FE25" w:rsidR="00B95C80" w:rsidRPr="00C25C6C" w:rsidRDefault="00B95C80" w:rsidP="00C25C6C">
      <w:pPr>
        <w:spacing w:after="120" w:line="360" w:lineRule="auto"/>
        <w:ind w:firstLine="270"/>
        <w:rPr>
          <w:rFonts w:ascii="Times New Roman" w:hAnsi="Times New Roman"/>
          <w:sz w:val="28"/>
          <w:lang w:val="bg-BG"/>
        </w:rPr>
      </w:pPr>
      <w:r>
        <w:rPr>
          <w:rFonts w:ascii="Times New Roman" w:hAnsi="Times New Roman"/>
          <w:sz w:val="28"/>
          <w:lang w:val="bg-BG"/>
        </w:rPr>
        <w:t xml:space="preserve">От </w:t>
      </w:r>
      <w:r>
        <w:rPr>
          <w:rFonts w:ascii="Times New Roman" w:hAnsi="Times New Roman"/>
          <w:sz w:val="28"/>
        </w:rPr>
        <w:t xml:space="preserve">NavigationDrawer </w:t>
      </w:r>
      <w:r>
        <w:rPr>
          <w:rFonts w:ascii="Times New Roman" w:hAnsi="Times New Roman"/>
          <w:sz w:val="28"/>
          <w:lang w:val="bg-BG"/>
        </w:rPr>
        <w:t>потребителят може да избере страницата за профил, където да види собствените си рецепти, или страницата за готвене (</w:t>
      </w:r>
      <w:r>
        <w:rPr>
          <w:rFonts w:ascii="Times New Roman" w:hAnsi="Times New Roman"/>
          <w:sz w:val="28"/>
        </w:rPr>
        <w:t>CookFragment</w:t>
      </w:r>
      <w:r>
        <w:rPr>
          <w:rFonts w:ascii="Times New Roman" w:hAnsi="Times New Roman"/>
          <w:sz w:val="28"/>
          <w:lang w:val="bg-BG"/>
        </w:rPr>
        <w:t>)</w:t>
      </w:r>
      <w:r w:rsidR="00B17563">
        <w:rPr>
          <w:rFonts w:ascii="Times New Roman" w:hAnsi="Times New Roman"/>
          <w:sz w:val="28"/>
        </w:rPr>
        <w:t>, от</w:t>
      </w:r>
      <w:r>
        <w:rPr>
          <w:rFonts w:ascii="Times New Roman" w:hAnsi="Times New Roman"/>
          <w:sz w:val="28"/>
          <w:lang w:val="bg-BG"/>
        </w:rPr>
        <w:t>където може да намира други рецепти според това какви продукти има или това какво е търсил в търсачката. При влзиането в страницата за специфична рецепта (</w:t>
      </w:r>
      <w:r>
        <w:rPr>
          <w:rFonts w:ascii="Times New Roman" w:hAnsi="Times New Roman"/>
          <w:sz w:val="28"/>
        </w:rPr>
        <w:t>RecipeFragment</w:t>
      </w:r>
      <w:r>
        <w:rPr>
          <w:rFonts w:ascii="Times New Roman" w:hAnsi="Times New Roman"/>
          <w:sz w:val="28"/>
          <w:lang w:val="bg-BG"/>
        </w:rPr>
        <w:t>) се извличат от бекенда нужните продукти за нея, описанието на приготвянето и, снимката на рецептата, ако има такава</w:t>
      </w:r>
      <w:r w:rsidR="00C25C6C">
        <w:rPr>
          <w:rFonts w:ascii="Times New Roman" w:hAnsi="Times New Roman"/>
          <w:sz w:val="28"/>
          <w:lang w:val="bg-BG"/>
        </w:rPr>
        <w:t xml:space="preserve">, и други. В края на страницата има бутон </w:t>
      </w:r>
      <w:r w:rsidR="00C25C6C">
        <w:rPr>
          <w:rFonts w:ascii="Times New Roman" w:hAnsi="Times New Roman"/>
          <w:sz w:val="28"/>
        </w:rPr>
        <w:lastRenderedPageBreak/>
        <w:t>Cook</w:t>
      </w:r>
      <w:r w:rsidR="00C25C6C">
        <w:rPr>
          <w:rFonts w:ascii="Times New Roman" w:hAnsi="Times New Roman"/>
          <w:sz w:val="28"/>
          <w:lang w:val="bg-BG"/>
        </w:rPr>
        <w:t>, който залага рецептата в списъка за готвене на семейството, както и добавя нейните съставки в списък за покупки в случай, че семейството няма тези продукти в наличност.</w:t>
      </w:r>
    </w:p>
    <w:p w14:paraId="5D42B28E" w14:textId="77777777" w:rsidR="00DE0BAB" w:rsidRPr="0025440A" w:rsidRDefault="00DE0BAB" w:rsidP="00E94FD8">
      <w:pPr>
        <w:rPr>
          <w:rFonts w:ascii="Times New Roman" w:hAnsi="Times New Roman"/>
          <w:sz w:val="28"/>
        </w:rPr>
      </w:pPr>
    </w:p>
    <w:p w14:paraId="3AE28E20" w14:textId="77777777" w:rsidR="00F7241A" w:rsidRDefault="00F7241A" w:rsidP="00F7241A">
      <w:pPr>
        <w:pStyle w:val="ListParagraph"/>
        <w:numPr>
          <w:ilvl w:val="2"/>
          <w:numId w:val="15"/>
        </w:numPr>
        <w:spacing w:after="360" w:line="360" w:lineRule="auto"/>
        <w:rPr>
          <w:rFonts w:ascii="Times New Roman" w:hAnsi="Times New Roman"/>
          <w:b/>
          <w:sz w:val="32"/>
          <w:lang w:val="bg-BG"/>
        </w:rPr>
      </w:pPr>
      <w:r>
        <w:rPr>
          <w:rFonts w:ascii="Times New Roman" w:hAnsi="Times New Roman"/>
          <w:b/>
          <w:sz w:val="32"/>
          <w:lang w:val="bg-BG"/>
        </w:rPr>
        <w:t>Списъци с нужни покупки</w:t>
      </w:r>
    </w:p>
    <w:p w14:paraId="572838F0" w14:textId="77777777" w:rsidR="00240A27" w:rsidRDefault="00240A27" w:rsidP="00240A27">
      <w:pPr>
        <w:spacing w:after="120" w:line="360" w:lineRule="auto"/>
        <w:ind w:firstLine="270"/>
        <w:rPr>
          <w:rFonts w:ascii="Times New Roman" w:hAnsi="Times New Roman"/>
          <w:sz w:val="28"/>
          <w:lang w:val="bg-BG"/>
        </w:rPr>
      </w:pPr>
      <w:r w:rsidRPr="00240A27">
        <w:rPr>
          <w:rFonts w:ascii="Times New Roman" w:hAnsi="Times New Roman"/>
          <w:sz w:val="28"/>
          <w:lang w:val="bg-BG"/>
        </w:rPr>
        <w:t xml:space="preserve">Всяко семейство има </w:t>
      </w:r>
      <w:r>
        <w:rPr>
          <w:rFonts w:ascii="Times New Roman" w:hAnsi="Times New Roman"/>
          <w:sz w:val="28"/>
          <w:lang w:val="bg-BG"/>
        </w:rPr>
        <w:t xml:space="preserve">възможност да си създава </w:t>
      </w:r>
      <w:r w:rsidRPr="00240A27">
        <w:rPr>
          <w:rFonts w:ascii="Times New Roman" w:hAnsi="Times New Roman"/>
          <w:sz w:val="28"/>
          <w:lang w:val="bg-BG"/>
        </w:rPr>
        <w:t xml:space="preserve">списъци с </w:t>
      </w:r>
      <w:r>
        <w:rPr>
          <w:rFonts w:ascii="Times New Roman" w:hAnsi="Times New Roman"/>
          <w:sz w:val="28"/>
          <w:lang w:val="bg-BG"/>
        </w:rPr>
        <w:t xml:space="preserve">продукти, които са споделени за всеки един член на семейството. </w:t>
      </w:r>
    </w:p>
    <w:p w14:paraId="01623A08" w14:textId="30590499" w:rsidR="00351A7E" w:rsidRPr="00351A7E" w:rsidRDefault="00240A27" w:rsidP="00351A7E">
      <w:pPr>
        <w:spacing w:after="360" w:line="360" w:lineRule="auto"/>
        <w:ind w:firstLine="270"/>
        <w:rPr>
          <w:rFonts w:ascii="Times New Roman" w:hAnsi="Times New Roman"/>
          <w:sz w:val="28"/>
          <w:lang w:val="bg-BG"/>
        </w:rPr>
      </w:pPr>
      <w:r>
        <w:rPr>
          <w:rFonts w:ascii="Times New Roman" w:hAnsi="Times New Roman"/>
          <w:sz w:val="28"/>
          <w:lang w:val="bg-BG"/>
        </w:rPr>
        <w:t xml:space="preserve">Отново от </w:t>
      </w:r>
      <w:r>
        <w:rPr>
          <w:rFonts w:ascii="Times New Roman" w:hAnsi="Times New Roman"/>
          <w:sz w:val="28"/>
        </w:rPr>
        <w:t xml:space="preserve">NavigationDrawer </w:t>
      </w:r>
      <w:r>
        <w:rPr>
          <w:rFonts w:ascii="Times New Roman" w:hAnsi="Times New Roman"/>
          <w:sz w:val="28"/>
          <w:lang w:val="bg-BG"/>
        </w:rPr>
        <w:t>потребителят може да достъпи страницата със списъците</w:t>
      </w:r>
      <w:r>
        <w:rPr>
          <w:rFonts w:ascii="Times New Roman" w:hAnsi="Times New Roman"/>
          <w:sz w:val="28"/>
        </w:rPr>
        <w:t xml:space="preserve"> (ShoppingList</w:t>
      </w:r>
      <w:r w:rsidR="004C0069">
        <w:rPr>
          <w:rFonts w:ascii="Times New Roman" w:hAnsi="Times New Roman"/>
          <w:sz w:val="28"/>
        </w:rPr>
        <w:t>s</w:t>
      </w:r>
      <w:r>
        <w:rPr>
          <w:rFonts w:ascii="Times New Roman" w:hAnsi="Times New Roman"/>
          <w:sz w:val="28"/>
        </w:rPr>
        <w:t>Fragment)</w:t>
      </w:r>
      <w:r>
        <w:rPr>
          <w:rFonts w:ascii="Times New Roman" w:hAnsi="Times New Roman"/>
          <w:sz w:val="28"/>
          <w:lang w:val="bg-BG"/>
        </w:rPr>
        <w:t>. На нея се показват всички различни списъци, които принадлежат на съответното семейсто. Отдолу на страницата има бутон за създаване на нов списък</w:t>
      </w:r>
      <w:r w:rsidR="004C0069">
        <w:rPr>
          <w:rFonts w:ascii="Times New Roman" w:hAnsi="Times New Roman"/>
          <w:sz w:val="28"/>
          <w:lang w:val="bg-BG"/>
        </w:rPr>
        <w:t>, при натискането на който потребителят въвежда име на списъка</w:t>
      </w:r>
      <w:r w:rsidR="004C0069">
        <w:rPr>
          <w:rFonts w:ascii="Times New Roman" w:hAnsi="Times New Roman"/>
          <w:sz w:val="28"/>
        </w:rPr>
        <w:t>,</w:t>
      </w:r>
      <w:r w:rsidR="004C0069">
        <w:rPr>
          <w:rFonts w:ascii="Times New Roman" w:hAnsi="Times New Roman"/>
          <w:sz w:val="28"/>
          <w:lang w:val="bg-BG"/>
        </w:rPr>
        <w:t xml:space="preserve"> след което е препратен към страницата на единичен списък (</w:t>
      </w:r>
      <w:r w:rsidR="004C0069">
        <w:rPr>
          <w:rFonts w:ascii="Times New Roman" w:hAnsi="Times New Roman"/>
          <w:sz w:val="28"/>
        </w:rPr>
        <w:t>ShoppingListFragment</w:t>
      </w:r>
      <w:r w:rsidR="004C0069">
        <w:rPr>
          <w:rFonts w:ascii="Times New Roman" w:hAnsi="Times New Roman"/>
          <w:sz w:val="28"/>
          <w:lang w:val="bg-BG"/>
        </w:rPr>
        <w:t>)</w:t>
      </w:r>
      <w:r>
        <w:rPr>
          <w:rFonts w:ascii="Times New Roman" w:hAnsi="Times New Roman"/>
          <w:sz w:val="28"/>
          <w:lang w:val="bg-BG"/>
        </w:rPr>
        <w:t xml:space="preserve">. </w:t>
      </w:r>
      <w:r w:rsidR="00B17563">
        <w:rPr>
          <w:rFonts w:ascii="Times New Roman" w:hAnsi="Times New Roman"/>
          <w:sz w:val="28"/>
          <w:lang w:val="bg-BG"/>
        </w:rPr>
        <w:t>В нея могат да се добавят продукти за купуване както ръчно - чрез бутона на страницата, така и динамично чрез добавяне на рецепта в списъка за готвене на семейството. Отбелязаните продукти за купени се добавят в наличните продукти на семейството.</w:t>
      </w:r>
    </w:p>
    <w:p w14:paraId="207324B0" w14:textId="77777777" w:rsidR="00F7241A" w:rsidRDefault="00F7241A" w:rsidP="00F7241A">
      <w:pPr>
        <w:pStyle w:val="ListParagraph"/>
        <w:numPr>
          <w:ilvl w:val="2"/>
          <w:numId w:val="15"/>
        </w:numPr>
        <w:spacing w:after="360" w:line="360" w:lineRule="auto"/>
        <w:rPr>
          <w:rFonts w:ascii="Times New Roman" w:hAnsi="Times New Roman"/>
          <w:b/>
          <w:sz w:val="32"/>
          <w:lang w:val="bg-BG"/>
        </w:rPr>
      </w:pPr>
      <w:r>
        <w:rPr>
          <w:rFonts w:ascii="Times New Roman" w:hAnsi="Times New Roman"/>
          <w:b/>
          <w:sz w:val="32"/>
          <w:lang w:val="bg-BG"/>
        </w:rPr>
        <w:t>Търсачка на рецепти</w:t>
      </w:r>
    </w:p>
    <w:p w14:paraId="256199FD" w14:textId="2582FB2A" w:rsidR="002C776C" w:rsidRPr="002C776C" w:rsidRDefault="002C776C" w:rsidP="002C776C">
      <w:pPr>
        <w:spacing w:after="360" w:line="360" w:lineRule="auto"/>
        <w:rPr>
          <w:rFonts w:ascii="Times New Roman" w:hAnsi="Times New Roman"/>
          <w:b/>
          <w:sz w:val="32"/>
        </w:rPr>
      </w:pPr>
      <w:r>
        <w:rPr>
          <w:rFonts w:ascii="Times New Roman" w:hAnsi="Times New Roman"/>
          <w:b/>
          <w:sz w:val="32"/>
        </w:rPr>
        <w:t>/</w:t>
      </w:r>
      <w:r>
        <w:rPr>
          <w:rFonts w:ascii="Times New Roman" w:hAnsi="Times New Roman"/>
          <w:b/>
          <w:sz w:val="32"/>
          <w:lang w:val="bg-BG"/>
        </w:rPr>
        <w:t>Това ще е забавно, ама хубаво е да го направя преди да почна да лафя за него...</w:t>
      </w:r>
      <w:r>
        <w:rPr>
          <w:rFonts w:ascii="Times New Roman" w:hAnsi="Times New Roman"/>
          <w:b/>
          <w:sz w:val="32"/>
        </w:rPr>
        <w:t>/</w:t>
      </w:r>
    </w:p>
    <w:p w14:paraId="7C533D37" w14:textId="007E213F" w:rsidR="003C2F6B" w:rsidRDefault="003C2F6B" w:rsidP="00F7241A">
      <w:pPr>
        <w:pStyle w:val="ListParagraph"/>
        <w:numPr>
          <w:ilvl w:val="1"/>
          <w:numId w:val="15"/>
        </w:numPr>
        <w:spacing w:after="360" w:line="360" w:lineRule="auto"/>
        <w:ind w:left="360"/>
        <w:rPr>
          <w:rFonts w:ascii="Times New Roman" w:hAnsi="Times New Roman"/>
          <w:b/>
          <w:sz w:val="32"/>
          <w:lang w:val="bg-BG"/>
        </w:rPr>
      </w:pPr>
      <w:r>
        <w:rPr>
          <w:rFonts w:ascii="Times New Roman" w:hAnsi="Times New Roman"/>
          <w:b/>
          <w:sz w:val="32"/>
          <w:lang w:val="bg-BG"/>
        </w:rPr>
        <w:t>Аргументация за използвани технологии</w:t>
      </w:r>
      <w:r w:rsidR="00B17563">
        <w:rPr>
          <w:rFonts w:ascii="Times New Roman" w:hAnsi="Times New Roman"/>
          <w:b/>
          <w:sz w:val="32"/>
          <w:lang w:val="bg-BG"/>
        </w:rPr>
        <w:tab/>
      </w:r>
    </w:p>
    <w:p w14:paraId="01CE1E98" w14:textId="7013C833" w:rsidR="00B17563" w:rsidRPr="00351A7E" w:rsidRDefault="00B17563" w:rsidP="00B17563">
      <w:pPr>
        <w:pStyle w:val="ListParagraph"/>
        <w:numPr>
          <w:ilvl w:val="2"/>
          <w:numId w:val="15"/>
        </w:numPr>
        <w:spacing w:after="360" w:line="360" w:lineRule="auto"/>
        <w:rPr>
          <w:rFonts w:ascii="Times New Roman" w:hAnsi="Times New Roman"/>
          <w:b/>
          <w:sz w:val="32"/>
          <w:lang w:val="bg-BG"/>
        </w:rPr>
      </w:pPr>
      <w:r>
        <w:rPr>
          <w:rFonts w:ascii="Times New Roman" w:hAnsi="Times New Roman"/>
          <w:b/>
          <w:sz w:val="32"/>
        </w:rPr>
        <w:t>Android Studio</w:t>
      </w:r>
    </w:p>
    <w:p w14:paraId="62122431" w14:textId="7D996EF8" w:rsidR="00351A7E" w:rsidRPr="000534D7" w:rsidRDefault="00351A7E" w:rsidP="003D08C1">
      <w:pPr>
        <w:spacing w:after="120" w:line="360" w:lineRule="auto"/>
        <w:ind w:firstLine="270"/>
        <w:rPr>
          <w:rFonts w:ascii="Times New Roman" w:hAnsi="Times New Roman"/>
          <w:sz w:val="28"/>
        </w:rPr>
      </w:pPr>
      <w:r w:rsidRPr="00351A7E">
        <w:rPr>
          <w:rFonts w:ascii="Times New Roman" w:hAnsi="Times New Roman"/>
          <w:sz w:val="28"/>
          <w:lang w:val="bg-BG"/>
        </w:rPr>
        <w:t>Освен Android Studio</w:t>
      </w:r>
      <w:r w:rsidR="005346AD">
        <w:rPr>
          <w:rFonts w:ascii="Times New Roman" w:hAnsi="Times New Roman"/>
          <w:sz w:val="28"/>
        </w:rPr>
        <w:t xml:space="preserve"> (</w:t>
      </w:r>
      <w:r w:rsidR="005346AD">
        <w:rPr>
          <w:rFonts w:ascii="Times New Roman" w:hAnsi="Times New Roman"/>
          <w:sz w:val="28"/>
          <w:lang w:val="bg-BG"/>
        </w:rPr>
        <w:t>А</w:t>
      </w:r>
      <w:r w:rsidR="005346AD">
        <w:rPr>
          <w:rFonts w:ascii="Times New Roman" w:hAnsi="Times New Roman"/>
          <w:sz w:val="28"/>
        </w:rPr>
        <w:t>S)</w:t>
      </w:r>
      <w:r>
        <w:rPr>
          <w:rFonts w:ascii="Times New Roman" w:hAnsi="Times New Roman"/>
          <w:sz w:val="28"/>
          <w:lang w:val="bg-BG"/>
        </w:rPr>
        <w:t>,</w:t>
      </w:r>
      <w:r w:rsidRPr="00351A7E">
        <w:rPr>
          <w:rFonts w:ascii="Times New Roman" w:hAnsi="Times New Roman"/>
          <w:sz w:val="28"/>
          <w:lang w:val="bg-BG"/>
        </w:rPr>
        <w:t xml:space="preserve"> </w:t>
      </w:r>
      <w:r>
        <w:rPr>
          <w:rFonts w:ascii="Times New Roman" w:hAnsi="Times New Roman"/>
          <w:sz w:val="28"/>
          <w:lang w:val="bg-BG"/>
        </w:rPr>
        <w:t xml:space="preserve">хората разработващи приложения за </w:t>
      </w:r>
      <w:r>
        <w:rPr>
          <w:rFonts w:ascii="Times New Roman" w:hAnsi="Times New Roman"/>
          <w:sz w:val="28"/>
        </w:rPr>
        <w:t xml:space="preserve">Android </w:t>
      </w:r>
      <w:r>
        <w:rPr>
          <w:rFonts w:ascii="Times New Roman" w:hAnsi="Times New Roman"/>
          <w:sz w:val="28"/>
          <w:lang w:val="bg-BG"/>
        </w:rPr>
        <w:t xml:space="preserve">света познават и друго </w:t>
      </w:r>
      <w:r w:rsidR="005346AD">
        <w:rPr>
          <w:rFonts w:ascii="Times New Roman" w:hAnsi="Times New Roman"/>
          <w:sz w:val="28"/>
          <w:lang w:val="bg-BG"/>
        </w:rPr>
        <w:t xml:space="preserve">популярно, но по-старо </w:t>
      </w:r>
      <w:r>
        <w:rPr>
          <w:rFonts w:ascii="Times New Roman" w:hAnsi="Times New Roman"/>
          <w:sz w:val="28"/>
        </w:rPr>
        <w:t>IDE</w:t>
      </w:r>
      <w:r>
        <w:rPr>
          <w:rFonts w:ascii="Times New Roman" w:hAnsi="Times New Roman"/>
          <w:sz w:val="28"/>
          <w:lang w:val="bg-BG"/>
        </w:rPr>
        <w:t xml:space="preserve"> – </w:t>
      </w:r>
      <w:r>
        <w:rPr>
          <w:rFonts w:ascii="Times New Roman" w:hAnsi="Times New Roman"/>
          <w:sz w:val="28"/>
        </w:rPr>
        <w:t>Eclipse</w:t>
      </w:r>
      <w:r>
        <w:rPr>
          <w:rFonts w:ascii="Times New Roman" w:hAnsi="Times New Roman"/>
          <w:sz w:val="28"/>
          <w:lang w:val="bg-BG"/>
        </w:rPr>
        <w:t xml:space="preserve">. </w:t>
      </w:r>
      <w:r w:rsidR="005346AD">
        <w:rPr>
          <w:rFonts w:ascii="Times New Roman" w:hAnsi="Times New Roman"/>
          <w:sz w:val="28"/>
          <w:lang w:val="bg-BG"/>
        </w:rPr>
        <w:t>Причините</w:t>
      </w:r>
      <w:r w:rsidR="00BE0759">
        <w:rPr>
          <w:rFonts w:ascii="Times New Roman" w:hAnsi="Times New Roman"/>
          <w:sz w:val="28"/>
          <w:lang w:val="bg-BG"/>
        </w:rPr>
        <w:t xml:space="preserve">, </w:t>
      </w:r>
      <w:r w:rsidR="00BE0759">
        <w:rPr>
          <w:rFonts w:ascii="Times New Roman" w:hAnsi="Times New Roman"/>
          <w:sz w:val="28"/>
          <w:lang w:val="bg-BG"/>
        </w:rPr>
        <w:lastRenderedPageBreak/>
        <w:t xml:space="preserve">поради </w:t>
      </w:r>
      <w:r w:rsidR="005346AD">
        <w:rPr>
          <w:rFonts w:ascii="Times New Roman" w:hAnsi="Times New Roman"/>
          <w:sz w:val="28"/>
          <w:lang w:val="bg-BG"/>
        </w:rPr>
        <w:t xml:space="preserve">които моят избор </w:t>
      </w:r>
      <w:r w:rsidR="00BE0759">
        <w:rPr>
          <w:rFonts w:ascii="Times New Roman" w:hAnsi="Times New Roman"/>
          <w:sz w:val="28"/>
          <w:lang w:val="bg-BG"/>
        </w:rPr>
        <w:t xml:space="preserve">е това на </w:t>
      </w:r>
      <w:r w:rsidR="005346AD">
        <w:rPr>
          <w:rFonts w:ascii="Times New Roman" w:hAnsi="Times New Roman"/>
          <w:sz w:val="28"/>
        </w:rPr>
        <w:t xml:space="preserve">Google (AS), са няколко. </w:t>
      </w:r>
      <w:r w:rsidR="005346AD">
        <w:rPr>
          <w:rFonts w:ascii="Times New Roman" w:hAnsi="Times New Roman"/>
          <w:sz w:val="28"/>
          <w:lang w:val="bg-BG"/>
        </w:rPr>
        <w:t xml:space="preserve">На първо място, продуктът предлага вградена </w:t>
      </w:r>
      <w:r w:rsidR="005346AD">
        <w:rPr>
          <w:rFonts w:ascii="Times New Roman" w:hAnsi="Times New Roman"/>
          <w:sz w:val="28"/>
        </w:rPr>
        <w:t xml:space="preserve">Gradle build </w:t>
      </w:r>
      <w:r w:rsidR="005346AD">
        <w:rPr>
          <w:rFonts w:ascii="Times New Roman" w:hAnsi="Times New Roman"/>
          <w:sz w:val="28"/>
          <w:lang w:val="bg-BG"/>
        </w:rPr>
        <w:t>система –</w:t>
      </w:r>
      <w:r w:rsidR="00B46830">
        <w:rPr>
          <w:rFonts w:ascii="Times New Roman" w:hAnsi="Times New Roman"/>
          <w:sz w:val="28"/>
        </w:rPr>
        <w:t xml:space="preserve"> </w:t>
      </w:r>
      <w:r w:rsidR="005346AD">
        <w:rPr>
          <w:rFonts w:ascii="Times New Roman" w:hAnsi="Times New Roman"/>
          <w:sz w:val="28"/>
          <w:lang w:val="bg-BG"/>
        </w:rPr>
        <w:t>удобен помощник в управлението на начина, по който приложението се сглобява (</w:t>
      </w:r>
      <w:r w:rsidR="005346AD">
        <w:rPr>
          <w:rFonts w:ascii="Times New Roman" w:hAnsi="Times New Roman"/>
          <w:sz w:val="28"/>
        </w:rPr>
        <w:t>build</w:t>
      </w:r>
      <w:r w:rsidR="005346AD">
        <w:rPr>
          <w:rFonts w:ascii="Times New Roman" w:hAnsi="Times New Roman"/>
          <w:sz w:val="28"/>
          <w:lang w:val="bg-BG"/>
        </w:rPr>
        <w:t>)</w:t>
      </w:r>
      <w:r w:rsidR="00C86867">
        <w:rPr>
          <w:rFonts w:ascii="Times New Roman" w:hAnsi="Times New Roman"/>
          <w:sz w:val="28"/>
        </w:rPr>
        <w:t xml:space="preserve">. </w:t>
      </w:r>
      <w:r w:rsidR="00C86867">
        <w:rPr>
          <w:rFonts w:ascii="Times New Roman" w:hAnsi="Times New Roman"/>
          <w:sz w:val="28"/>
          <w:lang w:val="bg-BG"/>
        </w:rPr>
        <w:t xml:space="preserve">Освен това интерфейсът е много интуитивен и лесно се използват отделните компоненти. </w:t>
      </w:r>
      <w:r w:rsidR="00A3454F">
        <w:rPr>
          <w:rFonts w:ascii="Times New Roman" w:hAnsi="Times New Roman"/>
          <w:sz w:val="28"/>
          <w:lang w:val="bg-BG"/>
        </w:rPr>
        <w:t xml:space="preserve">За разлика от </w:t>
      </w:r>
      <w:r w:rsidR="00A3454F">
        <w:rPr>
          <w:rFonts w:ascii="Times New Roman" w:hAnsi="Times New Roman"/>
          <w:sz w:val="28"/>
        </w:rPr>
        <w:t xml:space="preserve">Eclipse, AS </w:t>
      </w:r>
      <w:r w:rsidR="00A3454F">
        <w:rPr>
          <w:rFonts w:ascii="Times New Roman" w:hAnsi="Times New Roman"/>
          <w:sz w:val="28"/>
          <w:lang w:val="bg-BG"/>
        </w:rPr>
        <w:t xml:space="preserve">предлага и графичен интерфейс, чрез който процесът на разработка и стилизация на приложения е много улесенен. </w:t>
      </w:r>
      <w:r w:rsidR="00FB210A">
        <w:rPr>
          <w:rFonts w:ascii="Times New Roman" w:hAnsi="Times New Roman"/>
          <w:sz w:val="28"/>
          <w:lang w:val="bg-BG"/>
        </w:rPr>
        <w:t>Друга важна причина е, че</w:t>
      </w:r>
      <w:r w:rsidR="00FB210A">
        <w:rPr>
          <w:rFonts w:ascii="Times New Roman" w:hAnsi="Times New Roman"/>
          <w:sz w:val="28"/>
        </w:rPr>
        <w:t xml:space="preserve"> Android Studio </w:t>
      </w:r>
      <w:r w:rsidR="00FB210A">
        <w:rPr>
          <w:rFonts w:ascii="Times New Roman" w:hAnsi="Times New Roman"/>
          <w:sz w:val="28"/>
          <w:lang w:val="bg-BG"/>
        </w:rPr>
        <w:t xml:space="preserve">е създадено специално за </w:t>
      </w:r>
      <w:r w:rsidR="00FB210A">
        <w:rPr>
          <w:rFonts w:ascii="Times New Roman" w:hAnsi="Times New Roman"/>
          <w:sz w:val="28"/>
        </w:rPr>
        <w:t xml:space="preserve">Android, докато Eclipse </w:t>
      </w:r>
      <w:r w:rsidR="00FB210A">
        <w:rPr>
          <w:rFonts w:ascii="Times New Roman" w:hAnsi="Times New Roman"/>
          <w:sz w:val="28"/>
          <w:lang w:val="bg-BG"/>
        </w:rPr>
        <w:t>се използва за всяка платформа и всякакъв език.</w:t>
      </w:r>
      <w:r w:rsidR="003D08C1">
        <w:rPr>
          <w:rFonts w:ascii="Times New Roman" w:hAnsi="Times New Roman"/>
          <w:sz w:val="28"/>
          <w:lang w:val="bg-BG"/>
        </w:rPr>
        <w:t xml:space="preserve">  Студиото предлага много по-стабилно представяне от своя опонент, както и за работа по желания начин се изисква значително по-малко оперативна памет и процесорна скорост.</w:t>
      </w:r>
      <w:r w:rsidR="000534D7">
        <w:rPr>
          <w:rFonts w:ascii="Times New Roman" w:hAnsi="Times New Roman"/>
          <w:sz w:val="28"/>
        </w:rPr>
        <w:t xml:space="preserve"> </w:t>
      </w:r>
      <w:r w:rsidR="000534D7">
        <w:rPr>
          <w:rFonts w:ascii="Times New Roman" w:hAnsi="Times New Roman"/>
          <w:sz w:val="28"/>
          <w:lang w:val="bg-BG"/>
        </w:rPr>
        <w:t xml:space="preserve">И двете </w:t>
      </w:r>
      <w:r w:rsidR="000534D7">
        <w:rPr>
          <w:rFonts w:ascii="Times New Roman" w:hAnsi="Times New Roman"/>
          <w:sz w:val="28"/>
        </w:rPr>
        <w:t>IDE-</w:t>
      </w:r>
      <w:r w:rsidR="000534D7">
        <w:rPr>
          <w:rFonts w:ascii="Times New Roman" w:hAnsi="Times New Roman"/>
          <w:sz w:val="28"/>
          <w:lang w:val="bg-BG"/>
        </w:rPr>
        <w:t xml:space="preserve">та се </w:t>
      </w:r>
      <w:r w:rsidR="00FE5B66">
        <w:rPr>
          <w:rFonts w:ascii="Times New Roman" w:hAnsi="Times New Roman"/>
          <w:sz w:val="28"/>
          <w:lang w:val="bg-BG"/>
        </w:rPr>
        <w:t xml:space="preserve">славят с оптимална </w:t>
      </w:r>
      <w:r w:rsidR="00FE5B66">
        <w:rPr>
          <w:rFonts w:ascii="Times New Roman" w:hAnsi="Times New Roman"/>
          <w:sz w:val="28"/>
        </w:rPr>
        <w:t>code auto completion</w:t>
      </w:r>
      <w:r w:rsidR="00FE5B66">
        <w:rPr>
          <w:rFonts w:ascii="Times New Roman" w:hAnsi="Times New Roman"/>
          <w:sz w:val="28"/>
          <w:lang w:val="bg-BG"/>
        </w:rPr>
        <w:t xml:space="preserve"> функционалност – автоматични предложения за допълване или поправяне на грешка в кода. </w:t>
      </w:r>
      <w:r w:rsidR="000534D7">
        <w:rPr>
          <w:rFonts w:ascii="Times New Roman" w:hAnsi="Times New Roman"/>
          <w:sz w:val="28"/>
          <w:lang w:val="bg-BG"/>
        </w:rPr>
        <w:t xml:space="preserve"> </w:t>
      </w:r>
    </w:p>
    <w:p w14:paraId="0165AB44" w14:textId="713973C3" w:rsidR="003D08C1" w:rsidRPr="003D08C1" w:rsidRDefault="003D08C1" w:rsidP="003D08C1">
      <w:pPr>
        <w:spacing w:after="360" w:line="360" w:lineRule="auto"/>
        <w:ind w:firstLine="270"/>
        <w:rPr>
          <w:rFonts w:ascii="Times New Roman" w:hAnsi="Times New Roman"/>
          <w:sz w:val="28"/>
          <w:lang w:val="bg-BG"/>
        </w:rPr>
      </w:pPr>
      <w:r>
        <w:rPr>
          <w:rFonts w:ascii="Times New Roman" w:hAnsi="Times New Roman"/>
          <w:sz w:val="28"/>
          <w:lang w:val="bg-BG"/>
        </w:rPr>
        <w:t xml:space="preserve">Всички изброени причини са в основната на моят избор да разработвам </w:t>
      </w:r>
      <w:r>
        <w:rPr>
          <w:rFonts w:ascii="Times New Roman" w:hAnsi="Times New Roman"/>
          <w:sz w:val="28"/>
        </w:rPr>
        <w:t xml:space="preserve">EverydayChef </w:t>
      </w:r>
      <w:r>
        <w:rPr>
          <w:rFonts w:ascii="Times New Roman" w:hAnsi="Times New Roman"/>
          <w:sz w:val="28"/>
          <w:lang w:val="bg-BG"/>
        </w:rPr>
        <w:t xml:space="preserve">на </w:t>
      </w:r>
      <w:r>
        <w:rPr>
          <w:rFonts w:ascii="Times New Roman" w:hAnsi="Times New Roman"/>
          <w:sz w:val="28"/>
        </w:rPr>
        <w:t xml:space="preserve">Android Studio. </w:t>
      </w:r>
      <w:r>
        <w:rPr>
          <w:rFonts w:ascii="Times New Roman" w:hAnsi="Times New Roman"/>
          <w:sz w:val="28"/>
          <w:lang w:val="bg-BG"/>
        </w:rPr>
        <w:t xml:space="preserve">Това също са и причините за това, че от неговото обявяване през 2013 година </w:t>
      </w:r>
      <w:r>
        <w:rPr>
          <w:rFonts w:ascii="Times New Roman" w:hAnsi="Times New Roman"/>
          <w:sz w:val="28"/>
        </w:rPr>
        <w:t>IDE-</w:t>
      </w:r>
      <w:r>
        <w:rPr>
          <w:rFonts w:ascii="Times New Roman" w:hAnsi="Times New Roman"/>
          <w:sz w:val="28"/>
          <w:lang w:val="bg-BG"/>
        </w:rPr>
        <w:t xml:space="preserve">то е най-използваният продукт за разработка на </w:t>
      </w:r>
      <w:r>
        <w:rPr>
          <w:rFonts w:ascii="Times New Roman" w:hAnsi="Times New Roman"/>
          <w:sz w:val="28"/>
        </w:rPr>
        <w:t xml:space="preserve">Android </w:t>
      </w:r>
      <w:r>
        <w:rPr>
          <w:rFonts w:ascii="Times New Roman" w:hAnsi="Times New Roman"/>
          <w:sz w:val="28"/>
          <w:lang w:val="bg-BG"/>
        </w:rPr>
        <w:t>приложения.</w:t>
      </w:r>
    </w:p>
    <w:p w14:paraId="41B24BD3" w14:textId="41F4319B" w:rsidR="00B17563" w:rsidRDefault="00B17563" w:rsidP="00B17563">
      <w:pPr>
        <w:pStyle w:val="ListParagraph"/>
        <w:numPr>
          <w:ilvl w:val="2"/>
          <w:numId w:val="15"/>
        </w:numPr>
        <w:spacing w:after="360" w:line="360" w:lineRule="auto"/>
        <w:rPr>
          <w:rFonts w:ascii="Times New Roman" w:hAnsi="Times New Roman"/>
          <w:b/>
          <w:sz w:val="32"/>
          <w:lang w:val="bg-BG"/>
        </w:rPr>
      </w:pPr>
      <w:r>
        <w:rPr>
          <w:rFonts w:ascii="Times New Roman" w:hAnsi="Times New Roman"/>
          <w:b/>
          <w:sz w:val="32"/>
        </w:rPr>
        <w:t>Spring boot</w:t>
      </w:r>
    </w:p>
    <w:p w14:paraId="2060598C" w14:textId="48B17A2F" w:rsidR="00A13A21" w:rsidRDefault="00FE5B66" w:rsidP="00C07DDE">
      <w:pPr>
        <w:suppressAutoHyphens w:val="0"/>
        <w:overflowPunct/>
        <w:autoSpaceDE/>
        <w:spacing w:after="160" w:line="360" w:lineRule="auto"/>
        <w:ind w:firstLine="270"/>
        <w:textAlignment w:val="auto"/>
        <w:rPr>
          <w:rFonts w:ascii="Times New Roman" w:hAnsi="Times New Roman"/>
          <w:sz w:val="28"/>
        </w:rPr>
      </w:pPr>
      <w:r>
        <w:rPr>
          <w:rFonts w:ascii="Times New Roman" w:hAnsi="Times New Roman"/>
          <w:sz w:val="28"/>
          <w:lang w:val="bg-BG"/>
        </w:rPr>
        <w:t xml:space="preserve">Що се отнася до бекенд технологиите, въпросът какво да бъде използвано беше малко по-труден заради по-големия брой варианти като </w:t>
      </w:r>
      <w:r>
        <w:rPr>
          <w:rFonts w:ascii="Times New Roman" w:hAnsi="Times New Roman"/>
          <w:sz w:val="28"/>
        </w:rPr>
        <w:t xml:space="preserve">NodeJS - Express, RubyOnRails, Laravel, Flask </w:t>
      </w:r>
      <w:r>
        <w:rPr>
          <w:rFonts w:ascii="Times New Roman" w:hAnsi="Times New Roman"/>
          <w:sz w:val="28"/>
          <w:lang w:val="bg-BG"/>
        </w:rPr>
        <w:t>и много други.</w:t>
      </w:r>
      <w:r>
        <w:rPr>
          <w:rFonts w:ascii="Times New Roman" w:hAnsi="Times New Roman"/>
          <w:sz w:val="28"/>
        </w:rPr>
        <w:t xml:space="preserve"> </w:t>
      </w:r>
      <w:r>
        <w:rPr>
          <w:rFonts w:ascii="Times New Roman" w:hAnsi="Times New Roman"/>
          <w:sz w:val="28"/>
          <w:lang w:val="bg-BG"/>
        </w:rPr>
        <w:t xml:space="preserve">Аз обаче се спрях на </w:t>
      </w:r>
      <w:r>
        <w:rPr>
          <w:rFonts w:ascii="Times New Roman" w:hAnsi="Times New Roman"/>
          <w:sz w:val="28"/>
        </w:rPr>
        <w:t>Spring Boot</w:t>
      </w:r>
      <w:r w:rsidR="00C07DDE">
        <w:rPr>
          <w:rFonts w:ascii="Times New Roman" w:hAnsi="Times New Roman"/>
          <w:sz w:val="28"/>
        </w:rPr>
        <w:t xml:space="preserve"> по следните причини: </w:t>
      </w:r>
    </w:p>
    <w:p w14:paraId="6C425B32" w14:textId="47D200FC" w:rsidR="00C07DDE" w:rsidRDefault="00C07DDE" w:rsidP="00C07DDE">
      <w:pPr>
        <w:pStyle w:val="ListParagraph"/>
        <w:numPr>
          <w:ilvl w:val="0"/>
          <w:numId w:val="9"/>
        </w:numPr>
        <w:suppressAutoHyphens w:val="0"/>
        <w:overflowPunct/>
        <w:autoSpaceDE/>
        <w:spacing w:after="160" w:line="360" w:lineRule="auto"/>
        <w:textAlignment w:val="auto"/>
        <w:rPr>
          <w:rFonts w:ascii="Times New Roman" w:hAnsi="Times New Roman"/>
          <w:sz w:val="28"/>
          <w:lang w:val="bg-BG"/>
        </w:rPr>
      </w:pPr>
      <w:r>
        <w:rPr>
          <w:rFonts w:ascii="Times New Roman" w:hAnsi="Times New Roman"/>
          <w:sz w:val="28"/>
          <w:lang w:val="bg-BG"/>
        </w:rPr>
        <w:t xml:space="preserve">Разработван от много време – </w:t>
      </w:r>
      <w:r>
        <w:rPr>
          <w:rFonts w:ascii="Times New Roman" w:hAnsi="Times New Roman"/>
          <w:sz w:val="28"/>
        </w:rPr>
        <w:t xml:space="preserve">Spring Boot </w:t>
      </w:r>
      <w:r>
        <w:rPr>
          <w:rFonts w:ascii="Times New Roman" w:hAnsi="Times New Roman"/>
          <w:sz w:val="28"/>
          <w:lang w:val="bg-BG"/>
        </w:rPr>
        <w:t xml:space="preserve">е базиран на </w:t>
      </w:r>
      <w:r>
        <w:rPr>
          <w:rFonts w:ascii="Times New Roman" w:hAnsi="Times New Roman"/>
          <w:sz w:val="28"/>
        </w:rPr>
        <w:t>Spring Framework,</w:t>
      </w:r>
      <w:r>
        <w:rPr>
          <w:rFonts w:ascii="Times New Roman" w:hAnsi="Times New Roman"/>
          <w:sz w:val="28"/>
          <w:lang w:val="bg-BG"/>
        </w:rPr>
        <w:t xml:space="preserve"> който сам по себе си е разработван над 15 години като алтернатива на </w:t>
      </w:r>
      <w:r>
        <w:rPr>
          <w:rFonts w:ascii="Times New Roman" w:hAnsi="Times New Roman"/>
          <w:sz w:val="28"/>
        </w:rPr>
        <w:t>JEE</w:t>
      </w:r>
      <w:r>
        <w:rPr>
          <w:rFonts w:ascii="Times New Roman" w:hAnsi="Times New Roman"/>
          <w:sz w:val="28"/>
          <w:lang w:val="bg-BG"/>
        </w:rPr>
        <w:t xml:space="preserve"> стакът. </w:t>
      </w:r>
    </w:p>
    <w:p w14:paraId="4F9A22AA" w14:textId="10FA2269" w:rsidR="00C07DDE" w:rsidRDefault="00C07DDE" w:rsidP="00C07DDE">
      <w:pPr>
        <w:pStyle w:val="ListParagraph"/>
        <w:numPr>
          <w:ilvl w:val="0"/>
          <w:numId w:val="9"/>
        </w:numPr>
        <w:suppressAutoHyphens w:val="0"/>
        <w:overflowPunct/>
        <w:autoSpaceDE/>
        <w:spacing w:after="160" w:line="360" w:lineRule="auto"/>
        <w:textAlignment w:val="auto"/>
        <w:rPr>
          <w:rFonts w:ascii="Times New Roman" w:hAnsi="Times New Roman"/>
          <w:sz w:val="28"/>
          <w:lang w:val="bg-BG"/>
        </w:rPr>
      </w:pPr>
      <w:r>
        <w:rPr>
          <w:rFonts w:ascii="Times New Roman" w:hAnsi="Times New Roman"/>
          <w:sz w:val="28"/>
          <w:lang w:val="bg-BG"/>
        </w:rPr>
        <w:t>Стабилен –</w:t>
      </w:r>
      <w:r w:rsidR="00E064B0">
        <w:rPr>
          <w:rFonts w:ascii="Times New Roman" w:hAnsi="Times New Roman"/>
          <w:sz w:val="28"/>
          <w:lang w:val="bg-BG"/>
        </w:rPr>
        <w:t xml:space="preserve"> Основните модули </w:t>
      </w:r>
      <w:r>
        <w:rPr>
          <w:rFonts w:ascii="Times New Roman" w:hAnsi="Times New Roman"/>
          <w:sz w:val="28"/>
          <w:lang w:val="bg-BG"/>
        </w:rPr>
        <w:t xml:space="preserve">на </w:t>
      </w:r>
      <w:r>
        <w:rPr>
          <w:rFonts w:ascii="Times New Roman" w:hAnsi="Times New Roman"/>
          <w:sz w:val="28"/>
        </w:rPr>
        <w:t xml:space="preserve">Spring </w:t>
      </w:r>
      <w:r w:rsidR="00E064B0">
        <w:rPr>
          <w:rFonts w:ascii="Times New Roman" w:hAnsi="Times New Roman"/>
          <w:sz w:val="28"/>
          <w:lang w:val="bg-BG"/>
        </w:rPr>
        <w:t xml:space="preserve">екосистемите </w:t>
      </w:r>
      <w:r w:rsidR="00E064B0">
        <w:rPr>
          <w:rFonts w:ascii="Times New Roman" w:hAnsi="Times New Roman"/>
          <w:sz w:val="28"/>
        </w:rPr>
        <w:t>са</w:t>
      </w:r>
      <w:r>
        <w:rPr>
          <w:rFonts w:ascii="Times New Roman" w:hAnsi="Times New Roman"/>
          <w:sz w:val="28"/>
        </w:rPr>
        <w:t xml:space="preserve"> </w:t>
      </w:r>
      <w:r w:rsidR="00A811AC">
        <w:rPr>
          <w:rFonts w:ascii="Times New Roman" w:hAnsi="Times New Roman"/>
          <w:sz w:val="28"/>
          <w:lang w:val="bg-BG"/>
        </w:rPr>
        <w:t xml:space="preserve">стабилни </w:t>
      </w:r>
      <w:r w:rsidR="00E064B0">
        <w:rPr>
          <w:rFonts w:ascii="Times New Roman" w:hAnsi="Times New Roman"/>
          <w:sz w:val="28"/>
          <w:lang w:val="bg-BG"/>
        </w:rPr>
        <w:t xml:space="preserve">за дълго време </w:t>
      </w:r>
      <w:r>
        <w:rPr>
          <w:rFonts w:ascii="Times New Roman" w:hAnsi="Times New Roman"/>
          <w:sz w:val="28"/>
          <w:lang w:val="bg-BG"/>
        </w:rPr>
        <w:t xml:space="preserve">и повечето промени </w:t>
      </w:r>
      <w:r w:rsidR="00A811AC">
        <w:rPr>
          <w:rFonts w:ascii="Times New Roman" w:hAnsi="Times New Roman"/>
          <w:sz w:val="28"/>
          <w:lang w:val="bg-BG"/>
        </w:rPr>
        <w:t>лесно могат да бъдат отменени</w:t>
      </w:r>
    </w:p>
    <w:p w14:paraId="4457A760" w14:textId="77777777" w:rsidR="00A501BC" w:rsidRDefault="00835DC7" w:rsidP="00A501BC">
      <w:pPr>
        <w:pStyle w:val="ListParagraph"/>
        <w:numPr>
          <w:ilvl w:val="0"/>
          <w:numId w:val="9"/>
        </w:numPr>
        <w:suppressAutoHyphens w:val="0"/>
        <w:overflowPunct/>
        <w:autoSpaceDE/>
        <w:spacing w:after="160" w:line="360" w:lineRule="auto"/>
        <w:textAlignment w:val="auto"/>
        <w:rPr>
          <w:rFonts w:ascii="Times New Roman" w:hAnsi="Times New Roman"/>
          <w:sz w:val="28"/>
          <w:lang w:val="bg-BG"/>
        </w:rPr>
      </w:pPr>
      <w:r>
        <w:rPr>
          <w:rFonts w:ascii="Times New Roman" w:hAnsi="Times New Roman"/>
          <w:sz w:val="28"/>
        </w:rPr>
        <w:lastRenderedPageBreak/>
        <w:t xml:space="preserve">JVM - </w:t>
      </w:r>
      <w:r w:rsidR="00E064B0">
        <w:rPr>
          <w:rFonts w:ascii="Times New Roman" w:hAnsi="Times New Roman"/>
          <w:sz w:val="28"/>
        </w:rPr>
        <w:t xml:space="preserve">Spring Boot </w:t>
      </w:r>
      <w:r w:rsidR="00A501BC">
        <w:rPr>
          <w:rFonts w:ascii="Times New Roman" w:hAnsi="Times New Roman"/>
          <w:sz w:val="28"/>
          <w:lang w:val="bg-BG"/>
        </w:rPr>
        <w:t xml:space="preserve">е базиран </w:t>
      </w:r>
      <w:r w:rsidR="00E064B0">
        <w:rPr>
          <w:rFonts w:ascii="Times New Roman" w:hAnsi="Times New Roman"/>
          <w:sz w:val="28"/>
          <w:lang w:val="bg-BG"/>
        </w:rPr>
        <w:t xml:space="preserve">на Виртуалната машина на </w:t>
      </w:r>
      <w:r w:rsidR="00E064B0">
        <w:rPr>
          <w:rFonts w:ascii="Times New Roman" w:hAnsi="Times New Roman"/>
          <w:sz w:val="28"/>
        </w:rPr>
        <w:t>Java</w:t>
      </w:r>
      <w:r w:rsidR="00C137EF">
        <w:rPr>
          <w:rFonts w:ascii="Times New Roman" w:hAnsi="Times New Roman"/>
          <w:sz w:val="28"/>
          <w:lang w:val="bg-BG"/>
        </w:rPr>
        <w:t xml:space="preserve">, </w:t>
      </w:r>
      <w:r w:rsidR="00B20A13">
        <w:rPr>
          <w:rFonts w:ascii="Times New Roman" w:hAnsi="Times New Roman"/>
          <w:sz w:val="28"/>
          <w:lang w:val="bg-BG"/>
        </w:rPr>
        <w:t>което осигурява по-голяма защита и независимост от използваната платформа.</w:t>
      </w:r>
    </w:p>
    <w:p w14:paraId="44B7C81C" w14:textId="77777777" w:rsidR="00BB00FD" w:rsidRDefault="00A501BC" w:rsidP="00A501BC">
      <w:pPr>
        <w:pStyle w:val="ListParagraph"/>
        <w:numPr>
          <w:ilvl w:val="0"/>
          <w:numId w:val="9"/>
        </w:numPr>
        <w:suppressAutoHyphens w:val="0"/>
        <w:overflowPunct/>
        <w:autoSpaceDE/>
        <w:spacing w:after="160" w:line="360" w:lineRule="auto"/>
        <w:textAlignment w:val="auto"/>
        <w:rPr>
          <w:rFonts w:ascii="Times New Roman" w:hAnsi="Times New Roman"/>
          <w:sz w:val="28"/>
          <w:lang w:val="bg-BG"/>
        </w:rPr>
      </w:pPr>
      <w:r>
        <w:rPr>
          <w:rFonts w:ascii="Times New Roman" w:hAnsi="Times New Roman"/>
          <w:sz w:val="28"/>
          <w:lang w:val="bg-BG"/>
        </w:rPr>
        <w:t xml:space="preserve">Приятен за разработка – </w:t>
      </w:r>
      <w:r>
        <w:rPr>
          <w:rFonts w:ascii="Times New Roman" w:hAnsi="Times New Roman"/>
          <w:sz w:val="28"/>
        </w:rPr>
        <w:t xml:space="preserve">Spring Boot </w:t>
      </w:r>
      <w:r>
        <w:rPr>
          <w:rFonts w:ascii="Times New Roman" w:hAnsi="Times New Roman"/>
          <w:sz w:val="28"/>
          <w:lang w:val="bg-BG"/>
        </w:rPr>
        <w:t>предоставя доста удобства за да улесни разработката, с което привлича доста софтуеристи.</w:t>
      </w:r>
    </w:p>
    <w:p w14:paraId="547D4754" w14:textId="77777777" w:rsidR="00BB00FD" w:rsidRDefault="00BB00FD">
      <w:pPr>
        <w:suppressAutoHyphens w:val="0"/>
        <w:overflowPunct/>
        <w:autoSpaceDE/>
        <w:spacing w:after="160" w:line="259" w:lineRule="auto"/>
        <w:textAlignment w:val="auto"/>
        <w:rPr>
          <w:rFonts w:ascii="Times New Roman" w:hAnsi="Times New Roman"/>
          <w:sz w:val="28"/>
          <w:lang w:val="bg-BG"/>
        </w:rPr>
      </w:pPr>
      <w:r>
        <w:rPr>
          <w:rFonts w:ascii="Times New Roman" w:hAnsi="Times New Roman"/>
          <w:sz w:val="28"/>
          <w:lang w:val="bg-BG"/>
        </w:rPr>
        <w:br w:type="page"/>
      </w:r>
    </w:p>
    <w:p w14:paraId="50AA0D74" w14:textId="30134B0E" w:rsidR="00BB00FD" w:rsidRPr="006E10CD" w:rsidRDefault="00BB00FD" w:rsidP="00BB00FD">
      <w:pPr>
        <w:spacing w:after="240"/>
        <w:jc w:val="center"/>
        <w:rPr>
          <w:rFonts w:ascii="Times New Roman" w:hAnsi="Times New Roman"/>
          <w:b/>
          <w:sz w:val="40"/>
          <w:lang w:val="bg-BG"/>
        </w:rPr>
      </w:pPr>
      <w:r>
        <w:rPr>
          <w:rFonts w:ascii="Times New Roman" w:hAnsi="Times New Roman"/>
          <w:b/>
          <w:sz w:val="40"/>
          <w:lang w:val="bg-BG"/>
        </w:rPr>
        <w:lastRenderedPageBreak/>
        <w:t xml:space="preserve">ТРЕТА </w:t>
      </w:r>
      <w:r>
        <w:rPr>
          <w:rFonts w:ascii="Times New Roman" w:hAnsi="Times New Roman"/>
          <w:b/>
          <w:sz w:val="40"/>
          <w:lang w:val="bg-BG"/>
        </w:rPr>
        <w:t>ЧАСТ</w:t>
      </w:r>
    </w:p>
    <w:p w14:paraId="26D2FB93" w14:textId="08D1A884" w:rsidR="00BB00FD" w:rsidRPr="00BB00FD" w:rsidRDefault="00BB00FD" w:rsidP="00BB00FD">
      <w:pPr>
        <w:jc w:val="center"/>
        <w:rPr>
          <w:rFonts w:ascii="Times New Roman" w:hAnsi="Times New Roman"/>
          <w:b/>
          <w:i/>
          <w:sz w:val="40"/>
          <w:lang w:val="bg-BG"/>
        </w:rPr>
      </w:pPr>
      <w:r>
        <w:rPr>
          <w:rFonts w:ascii="Times New Roman" w:hAnsi="Times New Roman"/>
          <w:b/>
          <w:i/>
          <w:sz w:val="40"/>
          <w:lang w:val="bg-BG"/>
        </w:rPr>
        <w:t>Същинска част</w:t>
      </w:r>
    </w:p>
    <w:p w14:paraId="0FF4CA48" w14:textId="6692CFE2" w:rsidR="00BB00FD" w:rsidRDefault="00BB00FD" w:rsidP="00BB00FD">
      <w:pPr>
        <w:spacing w:after="600"/>
        <w:jc w:val="center"/>
        <w:rPr>
          <w:rFonts w:ascii="Times New Roman" w:hAnsi="Times New Roman"/>
          <w:b/>
          <w:i/>
          <w:sz w:val="40"/>
          <w:lang w:val="bg-BG"/>
        </w:rPr>
      </w:pPr>
      <w:r>
        <w:rPr>
          <w:rFonts w:ascii="Times New Roman" w:hAnsi="Times New Roman"/>
          <w:b/>
          <w:i/>
          <w:sz w:val="40"/>
          <w:lang w:val="bg-BG"/>
        </w:rPr>
        <w:t>Начин на разрабока на алгоритъма</w:t>
      </w:r>
    </w:p>
    <w:p w14:paraId="293DF73B" w14:textId="53E68F2A" w:rsidR="00BB00FD" w:rsidRPr="004C7833" w:rsidRDefault="004C7833" w:rsidP="004C7833">
      <w:pPr>
        <w:pStyle w:val="ListParagraph"/>
        <w:numPr>
          <w:ilvl w:val="1"/>
          <w:numId w:val="19"/>
        </w:numPr>
        <w:spacing w:after="360" w:line="360" w:lineRule="auto"/>
        <w:rPr>
          <w:rFonts w:ascii="Times New Roman" w:hAnsi="Times New Roman"/>
          <w:b/>
          <w:sz w:val="32"/>
        </w:rPr>
      </w:pPr>
      <w:r>
        <w:rPr>
          <w:rFonts w:ascii="Times New Roman" w:hAnsi="Times New Roman"/>
          <w:b/>
          <w:sz w:val="32"/>
          <w:lang w:val="bg-BG"/>
        </w:rPr>
        <w:t>Част приложение – фронтенд</w:t>
      </w:r>
    </w:p>
    <w:p w14:paraId="618DA42D" w14:textId="50C922E1" w:rsidR="004C7833" w:rsidRPr="004C7833" w:rsidRDefault="004C7833" w:rsidP="004C7833">
      <w:pPr>
        <w:pStyle w:val="ListParagraph"/>
        <w:numPr>
          <w:ilvl w:val="2"/>
          <w:numId w:val="19"/>
        </w:numPr>
        <w:spacing w:after="360" w:line="360" w:lineRule="auto"/>
        <w:rPr>
          <w:rFonts w:ascii="Times New Roman" w:hAnsi="Times New Roman"/>
          <w:b/>
          <w:sz w:val="32"/>
        </w:rPr>
      </w:pPr>
      <w:r>
        <w:rPr>
          <w:rFonts w:ascii="Times New Roman" w:hAnsi="Times New Roman"/>
          <w:b/>
          <w:sz w:val="32"/>
          <w:lang w:val="bg-BG"/>
        </w:rPr>
        <w:t>Логин и регистрация</w:t>
      </w:r>
    </w:p>
    <w:p w14:paraId="621167D4" w14:textId="77777777" w:rsidR="004C7833" w:rsidRPr="004C7833" w:rsidRDefault="004C7833" w:rsidP="004C7833">
      <w:pPr>
        <w:pStyle w:val="ListParagraph"/>
        <w:numPr>
          <w:ilvl w:val="2"/>
          <w:numId w:val="19"/>
        </w:numPr>
        <w:spacing w:after="360" w:line="360" w:lineRule="auto"/>
        <w:rPr>
          <w:rFonts w:ascii="Times New Roman" w:hAnsi="Times New Roman"/>
          <w:b/>
          <w:sz w:val="32"/>
        </w:rPr>
      </w:pPr>
    </w:p>
    <w:p w14:paraId="754E0893" w14:textId="11DCE018" w:rsidR="004C7833" w:rsidRPr="004C7833" w:rsidRDefault="004C7833" w:rsidP="004C7833">
      <w:pPr>
        <w:pStyle w:val="ListParagraph"/>
        <w:numPr>
          <w:ilvl w:val="1"/>
          <w:numId w:val="19"/>
        </w:numPr>
        <w:spacing w:after="360" w:line="360" w:lineRule="auto"/>
        <w:rPr>
          <w:rFonts w:ascii="Times New Roman" w:hAnsi="Times New Roman"/>
          <w:b/>
          <w:sz w:val="32"/>
        </w:rPr>
      </w:pPr>
      <w:r>
        <w:rPr>
          <w:rFonts w:ascii="Times New Roman" w:hAnsi="Times New Roman"/>
          <w:b/>
          <w:sz w:val="32"/>
          <w:lang w:val="bg-BG"/>
        </w:rPr>
        <w:t>Част сървър - бекенд</w:t>
      </w:r>
    </w:p>
    <w:p w14:paraId="4BF48966" w14:textId="6FA7D604" w:rsidR="00952306" w:rsidRPr="00BB00FD" w:rsidRDefault="00BB00FD" w:rsidP="00BB00FD">
      <w:pPr>
        <w:suppressAutoHyphens w:val="0"/>
        <w:overflowPunct/>
        <w:autoSpaceDE/>
        <w:spacing w:after="160" w:line="259" w:lineRule="auto"/>
        <w:textAlignment w:val="auto"/>
        <w:rPr>
          <w:rFonts w:ascii="Times New Roman" w:hAnsi="Times New Roman"/>
          <w:b/>
          <w:i/>
          <w:sz w:val="40"/>
          <w:lang w:val="bg-BG"/>
        </w:rPr>
      </w:pPr>
      <w:r>
        <w:rPr>
          <w:rFonts w:ascii="Times New Roman" w:hAnsi="Times New Roman"/>
          <w:b/>
          <w:i/>
          <w:sz w:val="40"/>
          <w:lang w:val="bg-BG"/>
        </w:rPr>
        <w:br w:type="page"/>
      </w:r>
    </w:p>
    <w:p w14:paraId="6EB7DB8B" w14:textId="77777777" w:rsidR="00D80AE8" w:rsidRDefault="00530279" w:rsidP="009C6AB8">
      <w:pPr>
        <w:spacing w:line="360" w:lineRule="auto"/>
        <w:rPr>
          <w:rFonts w:ascii="Times New Roman" w:hAnsi="Times New Roman"/>
          <w:b/>
          <w:sz w:val="40"/>
          <w:lang w:val="bg-BG"/>
        </w:rPr>
      </w:pPr>
      <w:r>
        <w:rPr>
          <w:rFonts w:ascii="Times New Roman" w:hAnsi="Times New Roman"/>
          <w:b/>
          <w:sz w:val="40"/>
          <w:lang w:val="bg-BG"/>
        </w:rPr>
        <w:lastRenderedPageBreak/>
        <w:t>ИЗТОЧНИЦИ</w:t>
      </w:r>
    </w:p>
    <w:p w14:paraId="1E6E5C82" w14:textId="77777777" w:rsidR="00AF203F" w:rsidRPr="00AF203F" w:rsidRDefault="00AF203F" w:rsidP="009C6AB8">
      <w:pPr>
        <w:pStyle w:val="ListParagraph"/>
        <w:numPr>
          <w:ilvl w:val="0"/>
          <w:numId w:val="8"/>
        </w:numPr>
        <w:spacing w:line="360" w:lineRule="auto"/>
        <w:rPr>
          <w:rFonts w:ascii="Times New Roman" w:hAnsi="Times New Roman"/>
          <w:sz w:val="32"/>
          <w:lang w:val="bg-BG"/>
        </w:rPr>
      </w:pPr>
      <w:r>
        <w:rPr>
          <w:rFonts w:ascii="Times New Roman" w:hAnsi="Times New Roman"/>
          <w:sz w:val="32"/>
          <w:lang w:val="bg-BG"/>
        </w:rPr>
        <w:t xml:space="preserve">Приложение или уеб - </w:t>
      </w:r>
      <w:hyperlink r:id="rId16" w:history="1">
        <w:r w:rsidRPr="00881EF0">
          <w:rPr>
            <w:rStyle w:val="Hyperlink"/>
          </w:rPr>
          <w:t>https://www.whizsolutions.co.uk/7-reasons-mobile-apps-better-website/</w:t>
        </w:r>
      </w:hyperlink>
    </w:p>
    <w:p w14:paraId="0ADFA831" w14:textId="77777777" w:rsidR="00530279" w:rsidRPr="009A1D17" w:rsidRDefault="00530279" w:rsidP="009C6AB8">
      <w:pPr>
        <w:pStyle w:val="ListParagraph"/>
        <w:numPr>
          <w:ilvl w:val="0"/>
          <w:numId w:val="8"/>
        </w:numPr>
        <w:spacing w:line="360" w:lineRule="auto"/>
        <w:rPr>
          <w:rStyle w:val="Hyperlink"/>
          <w:rFonts w:ascii="Times New Roman" w:hAnsi="Times New Roman"/>
          <w:color w:val="auto"/>
          <w:sz w:val="32"/>
          <w:u w:val="none"/>
          <w:lang w:val="bg-BG"/>
        </w:rPr>
      </w:pPr>
      <w:r w:rsidRPr="00530279">
        <w:rPr>
          <w:rFonts w:ascii="Times New Roman" w:hAnsi="Times New Roman"/>
          <w:sz w:val="32"/>
        </w:rPr>
        <w:t>REST -</w:t>
      </w:r>
      <w:r>
        <w:rPr>
          <w:rFonts w:ascii="Times New Roman" w:hAnsi="Times New Roman"/>
          <w:sz w:val="32"/>
        </w:rPr>
        <w:t xml:space="preserve"> </w:t>
      </w:r>
      <w:hyperlink r:id="rId17" w:history="1">
        <w:r>
          <w:rPr>
            <w:rStyle w:val="Hyperlink"/>
          </w:rPr>
          <w:t>https://www.codecademy.com/articles/what-is-rest</w:t>
        </w:r>
      </w:hyperlink>
    </w:p>
    <w:p w14:paraId="414425C9" w14:textId="77777777" w:rsidR="00A50095" w:rsidRPr="00A50095" w:rsidRDefault="009C6AB8" w:rsidP="009C6AB8">
      <w:pPr>
        <w:pStyle w:val="ListParagraph"/>
        <w:numPr>
          <w:ilvl w:val="0"/>
          <w:numId w:val="8"/>
        </w:numPr>
        <w:spacing w:line="360" w:lineRule="auto"/>
        <w:rPr>
          <w:rFonts w:ascii="Times New Roman" w:hAnsi="Times New Roman"/>
          <w:sz w:val="32"/>
          <w:lang w:val="bg-BG"/>
        </w:rPr>
      </w:pPr>
      <w:r>
        <w:rPr>
          <w:rFonts w:ascii="Times New Roman" w:hAnsi="Times New Roman"/>
          <w:sz w:val="28"/>
        </w:rPr>
        <w:t xml:space="preserve">“Android </w:t>
      </w:r>
      <w:r w:rsidR="009A1D17" w:rsidRPr="009A1D17">
        <w:rPr>
          <w:rFonts w:ascii="Times New Roman" w:hAnsi="Times New Roman"/>
          <w:sz w:val="28"/>
        </w:rPr>
        <w:t>Studio”</w:t>
      </w:r>
      <w:r w:rsidR="009A1D17" w:rsidRPr="009A1D17">
        <w:rPr>
          <w:sz w:val="28"/>
        </w:rPr>
        <w:t xml:space="preserve"> </w:t>
      </w:r>
      <w:r w:rsidR="009A1D17">
        <w:t xml:space="preserve">- </w:t>
      </w:r>
      <w:hyperlink r:id="rId18">
        <w:r w:rsidR="009A1D17">
          <w:rPr>
            <w:color w:val="0563C1"/>
            <w:u w:val="single" w:color="0563C1"/>
          </w:rPr>
          <w:t xml:space="preserve">http://developer.android.com/tools/studio/index.html </w:t>
        </w:r>
      </w:hyperlink>
    </w:p>
    <w:p w14:paraId="6E6A5C85" w14:textId="77777777" w:rsidR="00A50095" w:rsidRPr="00A50095" w:rsidRDefault="00A50095" w:rsidP="009C6AB8">
      <w:pPr>
        <w:pStyle w:val="ListParagraph"/>
        <w:numPr>
          <w:ilvl w:val="0"/>
          <w:numId w:val="8"/>
        </w:numPr>
        <w:spacing w:line="360" w:lineRule="auto"/>
        <w:rPr>
          <w:rFonts w:ascii="Times New Roman" w:hAnsi="Times New Roman"/>
          <w:sz w:val="32"/>
          <w:lang w:val="bg-BG"/>
        </w:rPr>
      </w:pPr>
      <w:r>
        <w:rPr>
          <w:rFonts w:ascii="Times New Roman" w:hAnsi="Times New Roman"/>
          <w:sz w:val="32"/>
          <w:lang w:val="bg-BG"/>
        </w:rPr>
        <w:t>„</w:t>
      </w:r>
      <w:r>
        <w:rPr>
          <w:rFonts w:ascii="Times New Roman" w:hAnsi="Times New Roman"/>
          <w:sz w:val="32"/>
        </w:rPr>
        <w:t>Spring Boot</w:t>
      </w:r>
      <w:r>
        <w:rPr>
          <w:rFonts w:ascii="Times New Roman" w:hAnsi="Times New Roman"/>
          <w:sz w:val="32"/>
          <w:lang w:val="bg-BG"/>
        </w:rPr>
        <w:t xml:space="preserve">“ </w:t>
      </w:r>
      <w:r>
        <w:rPr>
          <w:rFonts w:ascii="Times New Roman" w:hAnsi="Times New Roman"/>
          <w:sz w:val="32"/>
        </w:rPr>
        <w:t>-</w:t>
      </w:r>
      <w:r w:rsidR="006E463C">
        <w:rPr>
          <w:rFonts w:ascii="Times New Roman" w:hAnsi="Times New Roman"/>
          <w:sz w:val="32"/>
          <w:lang w:val="bg-BG"/>
        </w:rPr>
        <w:t xml:space="preserve"> </w:t>
      </w:r>
      <w:hyperlink r:id="rId19" w:history="1">
        <w:r w:rsidR="006E463C">
          <w:rPr>
            <w:rStyle w:val="Hyperlink"/>
          </w:rPr>
          <w:t>https://dzone.com/articles/history-of-spring-framework-spring-boot-framework</w:t>
        </w:r>
      </w:hyperlink>
    </w:p>
    <w:sectPr w:rsidR="00A50095" w:rsidRPr="00A50095" w:rsidSect="00026843">
      <w:headerReference w:type="default" r:id="rId20"/>
      <w:type w:val="continuous"/>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nce Machine" w:date="2020-02-08T21:14:00Z" w:initials="DM">
    <w:p w14:paraId="4F4BFD09" w14:textId="2ADF289A" w:rsidR="004C7833" w:rsidRPr="004C7833" w:rsidRDefault="004C7833">
      <w:pPr>
        <w:pStyle w:val="CommentText"/>
        <w:rPr>
          <w:rFonts w:asciiTheme="minorHAnsi" w:hAnsiTheme="minorHAnsi"/>
          <w:lang w:val="bg-BG"/>
        </w:rPr>
      </w:pPr>
      <w:r>
        <w:rPr>
          <w:rStyle w:val="CommentReference"/>
        </w:rPr>
        <w:annotationRef/>
      </w:r>
      <w:r>
        <w:rPr>
          <w:rFonts w:asciiTheme="minorHAnsi" w:hAnsiTheme="minorHAnsi"/>
          <w:lang w:val="bg-BG"/>
        </w:rPr>
        <w:t>Още едно подобно приложение да се разгледа</w:t>
      </w:r>
      <w:bookmarkStart w:id="1" w:name="_GoBack"/>
      <w:bookmarkEnd w:id="1"/>
    </w:p>
  </w:comment>
  <w:comment w:id="2" w:author="Dance Machine" w:date="2020-01-27T14:51:00Z" w:initials="DM">
    <w:p w14:paraId="17505436" w14:textId="5C61EAEA" w:rsidR="00E94FD8" w:rsidRPr="00E94FD8" w:rsidRDefault="00E94FD8">
      <w:pPr>
        <w:pStyle w:val="CommentText"/>
        <w:rPr>
          <w:rFonts w:asciiTheme="minorHAnsi" w:hAnsiTheme="minorHAnsi"/>
          <w:lang w:val="bg-BG"/>
        </w:rPr>
      </w:pPr>
      <w:r>
        <w:rPr>
          <w:rStyle w:val="CommentReference"/>
        </w:rPr>
        <w:annotationRef/>
      </w:r>
      <w:r>
        <w:rPr>
          <w:rFonts w:asciiTheme="minorHAnsi" w:hAnsiTheme="minorHAnsi"/>
          <w:lang w:val="bg-BG"/>
        </w:rPr>
        <w:t>Ще го сложа след като поработя по бекенда, за да съм сигурен, че това е всичко.</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F4BFD09" w15:done="0"/>
  <w15:commentEx w15:paraId="1750543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BDCA19" w14:textId="77777777" w:rsidR="00215A8F" w:rsidRDefault="00215A8F" w:rsidP="00B33836">
      <w:r>
        <w:separator/>
      </w:r>
    </w:p>
  </w:endnote>
  <w:endnote w:type="continuationSeparator" w:id="0">
    <w:p w14:paraId="5B00F4FD" w14:textId="77777777" w:rsidR="00215A8F" w:rsidRDefault="00215A8F" w:rsidP="00B338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ntry">
    <w:altName w:val="Courier New"/>
    <w:charset w:val="00"/>
    <w:family w:val="swiss"/>
    <w:pitch w:val="variable"/>
    <w:sig w:usb0="00000003" w:usb1="00000000" w:usb2="00000000" w:usb3="00000000" w:csb0="00000001" w:csb1="00000000"/>
  </w:font>
  <w:font w:name="TimesET">
    <w:altName w:val="Times New Roman"/>
    <w:charset w:val="00"/>
    <w:family w:val="auto"/>
    <w:pitch w:val="variable"/>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6384851"/>
      <w:docPartObj>
        <w:docPartGallery w:val="Page Numbers (Bottom of Page)"/>
        <w:docPartUnique/>
      </w:docPartObj>
    </w:sdtPr>
    <w:sdtEndPr>
      <w:rPr>
        <w:noProof/>
      </w:rPr>
    </w:sdtEndPr>
    <w:sdtContent>
      <w:p w14:paraId="41C55C3E" w14:textId="77777777" w:rsidR="00D2109B" w:rsidRDefault="00D2109B">
        <w:pPr>
          <w:pStyle w:val="Footer"/>
          <w:jc w:val="center"/>
        </w:pPr>
        <w:r>
          <w:fldChar w:fldCharType="begin"/>
        </w:r>
        <w:r>
          <w:instrText xml:space="preserve"> PAGE   \* MERGEFORMAT </w:instrText>
        </w:r>
        <w:r>
          <w:fldChar w:fldCharType="separate"/>
        </w:r>
        <w:r w:rsidR="004C7833">
          <w:rPr>
            <w:noProof/>
          </w:rPr>
          <w:t>21</w:t>
        </w:r>
        <w:r>
          <w:rPr>
            <w:noProof/>
          </w:rPr>
          <w:fldChar w:fldCharType="end"/>
        </w:r>
      </w:p>
    </w:sdtContent>
  </w:sdt>
  <w:p w14:paraId="4B709CCD" w14:textId="77777777" w:rsidR="00D2109B" w:rsidRDefault="00D210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7C3695" w14:textId="77777777" w:rsidR="00215A8F" w:rsidRDefault="00215A8F" w:rsidP="00B33836">
      <w:r>
        <w:separator/>
      </w:r>
    </w:p>
  </w:footnote>
  <w:footnote w:type="continuationSeparator" w:id="0">
    <w:p w14:paraId="27142EDF" w14:textId="77777777" w:rsidR="00215A8F" w:rsidRDefault="00215A8F" w:rsidP="00B338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D638BF" w14:textId="77777777" w:rsidR="00D2109B" w:rsidRPr="00026843" w:rsidRDefault="00D2109B" w:rsidP="00026843">
    <w:pPr>
      <w:jc w:val="center"/>
      <w:rPr>
        <w:rFonts w:ascii="Times New Roman" w:hAnsi="Times New Roman"/>
        <w:b/>
        <w:color w:val="000000"/>
        <w:sz w:val="28"/>
      </w:rPr>
    </w:pPr>
    <w:r w:rsidRPr="00026843">
      <w:rPr>
        <w:rFonts w:ascii="Times New Roman" w:hAnsi="Times New Roman"/>
        <w:b/>
        <w:noProof/>
        <w:color w:val="000000"/>
        <w:sz w:val="28"/>
        <w:lang w:val="bg-BG" w:eastAsia="bg-BG"/>
      </w:rPr>
      <w:drawing>
        <wp:anchor distT="0" distB="0" distL="114300" distR="114300" simplePos="0" relativeHeight="251659264" behindDoc="1" locked="0" layoutInCell="1" allowOverlap="1" wp14:anchorId="20E752C9" wp14:editId="655FA2DD">
          <wp:simplePos x="0" y="0"/>
          <wp:positionH relativeFrom="column">
            <wp:posOffset>-757402</wp:posOffset>
          </wp:positionH>
          <wp:positionV relativeFrom="paragraph">
            <wp:posOffset>-76200</wp:posOffset>
          </wp:positionV>
          <wp:extent cx="1234440" cy="666750"/>
          <wp:effectExtent l="0" t="0" r="0" b="0"/>
          <wp:wrapTight wrapText="bothSides">
            <wp:wrapPolygon edited="0">
              <wp:start x="333" y="0"/>
              <wp:lineTo x="0" y="1851"/>
              <wp:lineTo x="0" y="16663"/>
              <wp:lineTo x="13000" y="19749"/>
              <wp:lineTo x="13000" y="20983"/>
              <wp:lineTo x="21000" y="20983"/>
              <wp:lineTo x="21333" y="19749"/>
              <wp:lineTo x="21333" y="4937"/>
              <wp:lineTo x="8333" y="0"/>
              <wp:lineTo x="333" y="0"/>
            </wp:wrapPolygon>
          </wp:wrapTight>
          <wp:docPr id="10" name="Picture 10" descr="elsys_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sys_logo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444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b/>
        <w:color w:val="000000"/>
        <w:sz w:val="28"/>
      </w:rPr>
      <w:t>T</w:t>
    </w:r>
    <w:r w:rsidRPr="00026843">
      <w:rPr>
        <w:rFonts w:ascii="Times New Roman" w:hAnsi="Times New Roman"/>
        <w:b/>
        <w:color w:val="000000"/>
        <w:sz w:val="28"/>
      </w:rPr>
      <w:t>ЕХНОЛОГИЧНО УЧИЛИЩЕ “ЕЛЕКТРОННИ СИСТЕМИ”</w:t>
    </w:r>
  </w:p>
  <w:p w14:paraId="3C4BB714" w14:textId="77777777" w:rsidR="00D2109B" w:rsidRPr="00026843" w:rsidRDefault="00D2109B" w:rsidP="00026843">
    <w:pPr>
      <w:ind w:firstLine="720"/>
      <w:rPr>
        <w:rFonts w:ascii="Times New Roman" w:hAnsi="Times New Roman"/>
        <w:b/>
        <w:color w:val="000000"/>
        <w:sz w:val="28"/>
      </w:rPr>
    </w:pPr>
    <w:r w:rsidRPr="00026843">
      <w:rPr>
        <w:rFonts w:ascii="Times New Roman" w:hAnsi="Times New Roman"/>
        <w:b/>
        <w:color w:val="000000"/>
        <w:sz w:val="28"/>
      </w:rPr>
      <w:t xml:space="preserve"> към ТЕХНИЧЕСКИ  УНИВЕРСИТЕТ - СОФИЯ</w:t>
    </w:r>
  </w:p>
  <w:p w14:paraId="3FBB3CE1" w14:textId="77777777" w:rsidR="00D2109B" w:rsidRPr="000C1AE9" w:rsidRDefault="00D2109B" w:rsidP="00026843">
    <w:pPr>
      <w:pStyle w:val="Header"/>
      <w:rPr>
        <w:lang w:val="ru-RU"/>
      </w:rPr>
    </w:pPr>
  </w:p>
  <w:p w14:paraId="0D1B4993" w14:textId="77777777" w:rsidR="00D2109B" w:rsidRDefault="00D2109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62D946" w14:textId="77777777" w:rsidR="00D2109B" w:rsidRDefault="00D2109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36A1EA2"/>
    <w:multiLevelType w:val="hybridMultilevel"/>
    <w:tmpl w:val="BC1AAAB6"/>
    <w:lvl w:ilvl="0" w:tplc="256E2F3E">
      <w:numFmt w:val="bullet"/>
      <w:lvlText w:val="-"/>
      <w:lvlJc w:val="left"/>
      <w:pPr>
        <w:ind w:left="360" w:hanging="360"/>
      </w:pPr>
      <w:rPr>
        <w:rFonts w:ascii="Times New Roman" w:eastAsia="Times New Roman" w:hAnsi="Times New Roman" w:cs="Times New Roman"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12BF507A"/>
    <w:multiLevelType w:val="multilevel"/>
    <w:tmpl w:val="A1B8776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sz w:val="24"/>
      </w:rPr>
    </w:lvl>
    <w:lvl w:ilvl="2">
      <w:start w:val="1"/>
      <w:numFmt w:val="decimal"/>
      <w:lvlText w:val="%1.%2.%3."/>
      <w:lvlJc w:val="left"/>
      <w:pPr>
        <w:ind w:left="990" w:hanging="720"/>
      </w:pPr>
      <w:rPr>
        <w:rFonts w:hint="default"/>
        <w:sz w:val="20"/>
      </w:rPr>
    </w:lvl>
    <w:lvl w:ilvl="3">
      <w:start w:val="1"/>
      <w:numFmt w:val="bullet"/>
      <w:lvlText w:val=""/>
      <w:lvlJc w:val="left"/>
      <w:pPr>
        <w:ind w:left="1080" w:hanging="450"/>
      </w:pPr>
      <w:rPr>
        <w:rFonts w:ascii="Symbol" w:hAnsi="Symbol" w:hint="default"/>
        <w:sz w:val="20"/>
      </w:rPr>
    </w:lvl>
    <w:lvl w:ilvl="4">
      <w:start w:val="1"/>
      <w:numFmt w:val="decimal"/>
      <w:lvlText w:val="%1.%2.%3.%4.%5."/>
      <w:lvlJc w:val="left"/>
      <w:pPr>
        <w:ind w:left="3360" w:hanging="144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520" w:hanging="2160"/>
      </w:pPr>
      <w:rPr>
        <w:rFonts w:hint="default"/>
      </w:rPr>
    </w:lvl>
    <w:lvl w:ilvl="8">
      <w:start w:val="1"/>
      <w:numFmt w:val="decimal"/>
      <w:lvlText w:val="%1.%2.%3.%4.%5.%6.%7.%8.%9."/>
      <w:lvlJc w:val="left"/>
      <w:pPr>
        <w:ind w:left="6000" w:hanging="2160"/>
      </w:pPr>
      <w:rPr>
        <w:rFonts w:hint="default"/>
      </w:rPr>
    </w:lvl>
  </w:abstractNum>
  <w:abstractNum w:abstractNumId="3" w15:restartNumberingAfterBreak="0">
    <w:nsid w:val="1E735948"/>
    <w:multiLevelType w:val="multilevel"/>
    <w:tmpl w:val="B5CCC224"/>
    <w:lvl w:ilvl="0">
      <w:start w:val="1"/>
      <w:numFmt w:val="decimal"/>
      <w:lvlText w:val="%1."/>
      <w:lvlJc w:val="left"/>
      <w:pPr>
        <w:ind w:left="630" w:hanging="63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4" w15:restartNumberingAfterBreak="0">
    <w:nsid w:val="21BB3CCC"/>
    <w:multiLevelType w:val="multilevel"/>
    <w:tmpl w:val="60FC1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5B01D3"/>
    <w:multiLevelType w:val="multilevel"/>
    <w:tmpl w:val="1E0ACCD8"/>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sz w:val="24"/>
      </w:rPr>
    </w:lvl>
    <w:lvl w:ilvl="2">
      <w:start w:val="1"/>
      <w:numFmt w:val="decimal"/>
      <w:lvlText w:val="%1.%2.%3."/>
      <w:lvlJc w:val="left"/>
      <w:pPr>
        <w:ind w:left="990" w:hanging="720"/>
      </w:pPr>
      <w:rPr>
        <w:rFonts w:hint="default"/>
        <w:sz w:val="20"/>
      </w:rPr>
    </w:lvl>
    <w:lvl w:ilvl="3">
      <w:start w:val="1"/>
      <w:numFmt w:val="bullet"/>
      <w:lvlText w:val=""/>
      <w:lvlJc w:val="left"/>
      <w:pPr>
        <w:ind w:left="1080" w:hanging="450"/>
      </w:pPr>
      <w:rPr>
        <w:rFonts w:ascii="Symbol" w:hAnsi="Symbol" w:hint="default"/>
        <w:sz w:val="20"/>
      </w:rPr>
    </w:lvl>
    <w:lvl w:ilvl="4">
      <w:start w:val="1"/>
      <w:numFmt w:val="decimal"/>
      <w:lvlText w:val="%1.%2.%3.%4.%5."/>
      <w:lvlJc w:val="left"/>
      <w:pPr>
        <w:ind w:left="3360" w:hanging="144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520" w:hanging="2160"/>
      </w:pPr>
      <w:rPr>
        <w:rFonts w:hint="default"/>
      </w:rPr>
    </w:lvl>
    <w:lvl w:ilvl="8">
      <w:start w:val="1"/>
      <w:numFmt w:val="decimal"/>
      <w:lvlText w:val="%1.%2.%3.%4.%5.%6.%7.%8.%9."/>
      <w:lvlJc w:val="left"/>
      <w:pPr>
        <w:ind w:left="6000" w:hanging="2160"/>
      </w:pPr>
      <w:rPr>
        <w:rFonts w:hint="default"/>
      </w:rPr>
    </w:lvl>
  </w:abstractNum>
  <w:abstractNum w:abstractNumId="6" w15:restartNumberingAfterBreak="0">
    <w:nsid w:val="30B07BFB"/>
    <w:multiLevelType w:val="multilevel"/>
    <w:tmpl w:val="4D4EFE4A"/>
    <w:lvl w:ilvl="0">
      <w:start w:val="3"/>
      <w:numFmt w:val="decimal"/>
      <w:lvlText w:val="%1."/>
      <w:lvlJc w:val="left"/>
      <w:pPr>
        <w:ind w:left="480" w:hanging="480"/>
      </w:pPr>
      <w:rPr>
        <w:rFonts w:hint="default"/>
      </w:rPr>
    </w:lvl>
    <w:lvl w:ilvl="1">
      <w:start w:val="1"/>
      <w:numFmt w:val="decimal"/>
      <w:lvlText w:val="%1.%2."/>
      <w:lvlJc w:val="left"/>
      <w:pPr>
        <w:ind w:left="720" w:hanging="720"/>
      </w:pPr>
      <w:rPr>
        <w:rFonts w:hint="default"/>
        <w:sz w:val="24"/>
      </w:rPr>
    </w:lvl>
    <w:lvl w:ilvl="2">
      <w:start w:val="1"/>
      <w:numFmt w:val="decimal"/>
      <w:lvlText w:val="%1.%2.%3."/>
      <w:lvlJc w:val="left"/>
      <w:pPr>
        <w:ind w:left="990" w:hanging="720"/>
      </w:pPr>
      <w:rPr>
        <w:rFonts w:hint="default"/>
        <w:sz w:val="20"/>
      </w:rPr>
    </w:lvl>
    <w:lvl w:ilvl="3">
      <w:start w:val="1"/>
      <w:numFmt w:val="bullet"/>
      <w:lvlText w:val=""/>
      <w:lvlJc w:val="left"/>
      <w:pPr>
        <w:ind w:left="1080" w:hanging="450"/>
      </w:pPr>
      <w:rPr>
        <w:rFonts w:ascii="Symbol" w:hAnsi="Symbol" w:hint="default"/>
        <w:sz w:val="20"/>
      </w:rPr>
    </w:lvl>
    <w:lvl w:ilvl="4">
      <w:start w:val="1"/>
      <w:numFmt w:val="decimal"/>
      <w:lvlText w:val="%1.%2.%3.%4.%5."/>
      <w:lvlJc w:val="left"/>
      <w:pPr>
        <w:ind w:left="3360" w:hanging="144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520" w:hanging="2160"/>
      </w:pPr>
      <w:rPr>
        <w:rFonts w:hint="default"/>
      </w:rPr>
    </w:lvl>
    <w:lvl w:ilvl="8">
      <w:start w:val="1"/>
      <w:numFmt w:val="decimal"/>
      <w:lvlText w:val="%1.%2.%3.%4.%5.%6.%7.%8.%9."/>
      <w:lvlJc w:val="left"/>
      <w:pPr>
        <w:ind w:left="6000" w:hanging="2160"/>
      </w:pPr>
      <w:rPr>
        <w:rFonts w:hint="default"/>
      </w:rPr>
    </w:lvl>
  </w:abstractNum>
  <w:abstractNum w:abstractNumId="7" w15:restartNumberingAfterBreak="0">
    <w:nsid w:val="373E1470"/>
    <w:multiLevelType w:val="hybridMultilevel"/>
    <w:tmpl w:val="3CA4AE3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408F7B26"/>
    <w:multiLevelType w:val="multilevel"/>
    <w:tmpl w:val="83B2AF22"/>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sz w:val="24"/>
      </w:rPr>
    </w:lvl>
    <w:lvl w:ilvl="2">
      <w:start w:val="1"/>
      <w:numFmt w:val="decimal"/>
      <w:lvlText w:val="%1.%2.%3."/>
      <w:lvlJc w:val="left"/>
      <w:pPr>
        <w:ind w:left="990" w:hanging="720"/>
      </w:pPr>
      <w:rPr>
        <w:rFonts w:hint="default"/>
        <w:sz w:val="20"/>
      </w:rPr>
    </w:lvl>
    <w:lvl w:ilvl="3">
      <w:start w:val="1"/>
      <w:numFmt w:val="bullet"/>
      <w:lvlText w:val=""/>
      <w:lvlJc w:val="left"/>
      <w:pPr>
        <w:ind w:left="1080" w:hanging="450"/>
      </w:pPr>
      <w:rPr>
        <w:rFonts w:ascii="Symbol" w:hAnsi="Symbol" w:hint="default"/>
        <w:sz w:val="20"/>
      </w:rPr>
    </w:lvl>
    <w:lvl w:ilvl="4">
      <w:start w:val="1"/>
      <w:numFmt w:val="decimal"/>
      <w:lvlText w:val="%1.%2.%3.%4.%5."/>
      <w:lvlJc w:val="left"/>
      <w:pPr>
        <w:ind w:left="3360" w:hanging="144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520" w:hanging="2160"/>
      </w:pPr>
      <w:rPr>
        <w:rFonts w:hint="default"/>
      </w:rPr>
    </w:lvl>
    <w:lvl w:ilvl="8">
      <w:start w:val="1"/>
      <w:numFmt w:val="decimal"/>
      <w:lvlText w:val="%1.%2.%3.%4.%5.%6.%7.%8.%9."/>
      <w:lvlJc w:val="left"/>
      <w:pPr>
        <w:ind w:left="6000" w:hanging="2160"/>
      </w:pPr>
      <w:rPr>
        <w:rFonts w:hint="default"/>
      </w:rPr>
    </w:lvl>
  </w:abstractNum>
  <w:abstractNum w:abstractNumId="9" w15:restartNumberingAfterBreak="0">
    <w:nsid w:val="45977FB8"/>
    <w:multiLevelType w:val="multilevel"/>
    <w:tmpl w:val="1E0ACCD8"/>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sz w:val="24"/>
      </w:rPr>
    </w:lvl>
    <w:lvl w:ilvl="2">
      <w:start w:val="1"/>
      <w:numFmt w:val="decimal"/>
      <w:lvlText w:val="%1.%2.%3."/>
      <w:lvlJc w:val="left"/>
      <w:pPr>
        <w:ind w:left="990" w:hanging="720"/>
      </w:pPr>
      <w:rPr>
        <w:rFonts w:hint="default"/>
        <w:sz w:val="20"/>
      </w:rPr>
    </w:lvl>
    <w:lvl w:ilvl="3">
      <w:start w:val="1"/>
      <w:numFmt w:val="bullet"/>
      <w:lvlText w:val=""/>
      <w:lvlJc w:val="left"/>
      <w:pPr>
        <w:ind w:left="1080" w:hanging="450"/>
      </w:pPr>
      <w:rPr>
        <w:rFonts w:ascii="Symbol" w:hAnsi="Symbol" w:hint="default"/>
        <w:sz w:val="20"/>
      </w:rPr>
    </w:lvl>
    <w:lvl w:ilvl="4">
      <w:start w:val="1"/>
      <w:numFmt w:val="decimal"/>
      <w:lvlText w:val="%1.%2.%3.%4.%5."/>
      <w:lvlJc w:val="left"/>
      <w:pPr>
        <w:ind w:left="3360" w:hanging="144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520" w:hanging="2160"/>
      </w:pPr>
      <w:rPr>
        <w:rFonts w:hint="default"/>
      </w:rPr>
    </w:lvl>
    <w:lvl w:ilvl="8">
      <w:start w:val="1"/>
      <w:numFmt w:val="decimal"/>
      <w:lvlText w:val="%1.%2.%3.%4.%5.%6.%7.%8.%9."/>
      <w:lvlJc w:val="left"/>
      <w:pPr>
        <w:ind w:left="6000" w:hanging="2160"/>
      </w:pPr>
      <w:rPr>
        <w:rFonts w:hint="default"/>
      </w:rPr>
    </w:lvl>
  </w:abstractNum>
  <w:abstractNum w:abstractNumId="10" w15:restartNumberingAfterBreak="0">
    <w:nsid w:val="4C8E2C1B"/>
    <w:multiLevelType w:val="hybridMultilevel"/>
    <w:tmpl w:val="87BCAD34"/>
    <w:lvl w:ilvl="0" w:tplc="45C87DAA">
      <w:start w:val="1"/>
      <w:numFmt w:val="bullet"/>
      <w:lvlText w:val=""/>
      <w:lvlJc w:val="left"/>
      <w:pPr>
        <w:ind w:left="630" w:hanging="360"/>
      </w:pPr>
      <w:rPr>
        <w:rFonts w:ascii="Symbol" w:hAnsi="Symbol" w:hint="default"/>
      </w:rPr>
    </w:lvl>
    <w:lvl w:ilvl="1" w:tplc="04020003">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2070" w:hanging="360"/>
      </w:pPr>
      <w:rPr>
        <w:rFonts w:ascii="Wingdings" w:hAnsi="Wingdings" w:hint="default"/>
      </w:rPr>
    </w:lvl>
    <w:lvl w:ilvl="3" w:tplc="04020001" w:tentative="1">
      <w:start w:val="1"/>
      <w:numFmt w:val="bullet"/>
      <w:lvlText w:val=""/>
      <w:lvlJc w:val="left"/>
      <w:pPr>
        <w:ind w:left="2790" w:hanging="360"/>
      </w:pPr>
      <w:rPr>
        <w:rFonts w:ascii="Symbol" w:hAnsi="Symbol" w:hint="default"/>
      </w:rPr>
    </w:lvl>
    <w:lvl w:ilvl="4" w:tplc="04020003" w:tentative="1">
      <w:start w:val="1"/>
      <w:numFmt w:val="bullet"/>
      <w:lvlText w:val="o"/>
      <w:lvlJc w:val="left"/>
      <w:pPr>
        <w:ind w:left="3510" w:hanging="360"/>
      </w:pPr>
      <w:rPr>
        <w:rFonts w:ascii="Courier New" w:hAnsi="Courier New" w:cs="Courier New" w:hint="default"/>
      </w:rPr>
    </w:lvl>
    <w:lvl w:ilvl="5" w:tplc="04020005" w:tentative="1">
      <w:start w:val="1"/>
      <w:numFmt w:val="bullet"/>
      <w:lvlText w:val=""/>
      <w:lvlJc w:val="left"/>
      <w:pPr>
        <w:ind w:left="4230" w:hanging="360"/>
      </w:pPr>
      <w:rPr>
        <w:rFonts w:ascii="Wingdings" w:hAnsi="Wingdings" w:hint="default"/>
      </w:rPr>
    </w:lvl>
    <w:lvl w:ilvl="6" w:tplc="04020001" w:tentative="1">
      <w:start w:val="1"/>
      <w:numFmt w:val="bullet"/>
      <w:lvlText w:val=""/>
      <w:lvlJc w:val="left"/>
      <w:pPr>
        <w:ind w:left="4950" w:hanging="360"/>
      </w:pPr>
      <w:rPr>
        <w:rFonts w:ascii="Symbol" w:hAnsi="Symbol" w:hint="default"/>
      </w:rPr>
    </w:lvl>
    <w:lvl w:ilvl="7" w:tplc="04020003" w:tentative="1">
      <w:start w:val="1"/>
      <w:numFmt w:val="bullet"/>
      <w:lvlText w:val="o"/>
      <w:lvlJc w:val="left"/>
      <w:pPr>
        <w:ind w:left="5670" w:hanging="360"/>
      </w:pPr>
      <w:rPr>
        <w:rFonts w:ascii="Courier New" w:hAnsi="Courier New" w:cs="Courier New" w:hint="default"/>
      </w:rPr>
    </w:lvl>
    <w:lvl w:ilvl="8" w:tplc="04020005" w:tentative="1">
      <w:start w:val="1"/>
      <w:numFmt w:val="bullet"/>
      <w:lvlText w:val=""/>
      <w:lvlJc w:val="left"/>
      <w:pPr>
        <w:ind w:left="6390" w:hanging="360"/>
      </w:pPr>
      <w:rPr>
        <w:rFonts w:ascii="Wingdings" w:hAnsi="Wingdings" w:hint="default"/>
      </w:rPr>
    </w:lvl>
  </w:abstractNum>
  <w:abstractNum w:abstractNumId="11" w15:restartNumberingAfterBreak="0">
    <w:nsid w:val="55695536"/>
    <w:multiLevelType w:val="multilevel"/>
    <w:tmpl w:val="27AE8184"/>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sz w:val="24"/>
      </w:rPr>
    </w:lvl>
    <w:lvl w:ilvl="2">
      <w:start w:val="1"/>
      <w:numFmt w:val="decimal"/>
      <w:lvlText w:val="%1.%2.%3."/>
      <w:lvlJc w:val="left"/>
      <w:pPr>
        <w:ind w:left="990" w:hanging="720"/>
      </w:pPr>
      <w:rPr>
        <w:rFonts w:hint="default"/>
        <w:sz w:val="20"/>
      </w:rPr>
    </w:lvl>
    <w:lvl w:ilvl="3">
      <w:start w:val="1"/>
      <w:numFmt w:val="bullet"/>
      <w:lvlText w:val=""/>
      <w:lvlJc w:val="left"/>
      <w:pPr>
        <w:ind w:left="1080" w:hanging="450"/>
      </w:pPr>
      <w:rPr>
        <w:rFonts w:ascii="Symbol" w:hAnsi="Symbol" w:hint="default"/>
        <w:sz w:val="20"/>
      </w:rPr>
    </w:lvl>
    <w:lvl w:ilvl="4">
      <w:start w:val="1"/>
      <w:numFmt w:val="decimal"/>
      <w:lvlText w:val="%1.%2.%3.%4.%5."/>
      <w:lvlJc w:val="left"/>
      <w:pPr>
        <w:ind w:left="3360" w:hanging="144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520" w:hanging="2160"/>
      </w:pPr>
      <w:rPr>
        <w:rFonts w:hint="default"/>
      </w:rPr>
    </w:lvl>
    <w:lvl w:ilvl="8">
      <w:start w:val="1"/>
      <w:numFmt w:val="decimal"/>
      <w:lvlText w:val="%1.%2.%3.%4.%5.%6.%7.%8.%9."/>
      <w:lvlJc w:val="left"/>
      <w:pPr>
        <w:ind w:left="6000" w:hanging="2160"/>
      </w:pPr>
      <w:rPr>
        <w:rFonts w:hint="default"/>
      </w:rPr>
    </w:lvl>
  </w:abstractNum>
  <w:abstractNum w:abstractNumId="12" w15:restartNumberingAfterBreak="0">
    <w:nsid w:val="590E2531"/>
    <w:multiLevelType w:val="hybridMultilevel"/>
    <w:tmpl w:val="536CCCF0"/>
    <w:lvl w:ilvl="0" w:tplc="0402000F">
      <w:start w:val="1"/>
      <w:numFmt w:val="decimal"/>
      <w:lvlText w:val="%1."/>
      <w:lvlJc w:val="left"/>
      <w:pPr>
        <w:ind w:left="720" w:hanging="360"/>
      </w:pPr>
    </w:lvl>
    <w:lvl w:ilvl="1" w:tplc="84009010">
      <w:start w:val="3"/>
      <w:numFmt w:val="bullet"/>
      <w:lvlText w:val="-"/>
      <w:lvlJc w:val="left"/>
      <w:pPr>
        <w:ind w:left="1440" w:hanging="360"/>
      </w:pPr>
      <w:rPr>
        <w:rFonts w:ascii="Times New Roman" w:eastAsia="Times New Roman" w:hAnsi="Times New Roman" w:cs="Times New Roman" w:hint="default"/>
      </w:r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5BC44367"/>
    <w:multiLevelType w:val="multilevel"/>
    <w:tmpl w:val="A1B8776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sz w:val="24"/>
      </w:rPr>
    </w:lvl>
    <w:lvl w:ilvl="2">
      <w:start w:val="1"/>
      <w:numFmt w:val="decimal"/>
      <w:lvlText w:val="%1.%2.%3."/>
      <w:lvlJc w:val="left"/>
      <w:pPr>
        <w:ind w:left="990" w:hanging="720"/>
      </w:pPr>
      <w:rPr>
        <w:rFonts w:hint="default"/>
        <w:sz w:val="20"/>
      </w:rPr>
    </w:lvl>
    <w:lvl w:ilvl="3">
      <w:start w:val="1"/>
      <w:numFmt w:val="bullet"/>
      <w:lvlText w:val=""/>
      <w:lvlJc w:val="left"/>
      <w:pPr>
        <w:ind w:left="1080" w:hanging="450"/>
      </w:pPr>
      <w:rPr>
        <w:rFonts w:ascii="Symbol" w:hAnsi="Symbol" w:hint="default"/>
        <w:sz w:val="20"/>
      </w:rPr>
    </w:lvl>
    <w:lvl w:ilvl="4">
      <w:start w:val="1"/>
      <w:numFmt w:val="decimal"/>
      <w:lvlText w:val="%1.%2.%3.%4.%5."/>
      <w:lvlJc w:val="left"/>
      <w:pPr>
        <w:ind w:left="3360" w:hanging="144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520" w:hanging="2160"/>
      </w:pPr>
      <w:rPr>
        <w:rFonts w:hint="default"/>
      </w:rPr>
    </w:lvl>
    <w:lvl w:ilvl="8">
      <w:start w:val="1"/>
      <w:numFmt w:val="decimal"/>
      <w:lvlText w:val="%1.%2.%3.%4.%5.%6.%7.%8.%9."/>
      <w:lvlJc w:val="left"/>
      <w:pPr>
        <w:ind w:left="6000" w:hanging="2160"/>
      </w:pPr>
      <w:rPr>
        <w:rFonts w:hint="default"/>
      </w:rPr>
    </w:lvl>
  </w:abstractNum>
  <w:abstractNum w:abstractNumId="14" w15:restartNumberingAfterBreak="0">
    <w:nsid w:val="6057387B"/>
    <w:multiLevelType w:val="multilevel"/>
    <w:tmpl w:val="0409001F"/>
    <w:lvl w:ilvl="0">
      <w:start w:val="1"/>
      <w:numFmt w:val="decimal"/>
      <w:lvlText w:val="%1."/>
      <w:lvlJc w:val="left"/>
      <w:pPr>
        <w:ind w:left="360" w:hanging="360"/>
      </w:pPr>
    </w:lvl>
    <w:lvl w:ilvl="1">
      <w:start w:val="1"/>
      <w:numFmt w:val="decimal"/>
      <w:lvlText w:val="%1.%2."/>
      <w:lvlJc w:val="left"/>
      <w:pPr>
        <w:ind w:left="115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56F19FB"/>
    <w:multiLevelType w:val="multilevel"/>
    <w:tmpl w:val="AD6A4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340808"/>
    <w:multiLevelType w:val="hybridMultilevel"/>
    <w:tmpl w:val="28521CF2"/>
    <w:lvl w:ilvl="0" w:tplc="0402000F">
      <w:start w:val="1"/>
      <w:numFmt w:val="decimal"/>
      <w:lvlText w:val="%1."/>
      <w:lvlJc w:val="left"/>
      <w:pPr>
        <w:ind w:left="720" w:hanging="360"/>
      </w:pPr>
    </w:lvl>
    <w:lvl w:ilvl="1" w:tplc="84009010">
      <w:start w:val="3"/>
      <w:numFmt w:val="bullet"/>
      <w:lvlText w:val="-"/>
      <w:lvlJc w:val="left"/>
      <w:pPr>
        <w:ind w:left="1440" w:hanging="360"/>
      </w:pPr>
      <w:rPr>
        <w:rFonts w:ascii="Times New Roman" w:eastAsia="Times New Roman" w:hAnsi="Times New Roman" w:cs="Times New Roman" w:hint="default"/>
      </w:r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15:restartNumberingAfterBreak="0">
    <w:nsid w:val="700C4336"/>
    <w:multiLevelType w:val="multilevel"/>
    <w:tmpl w:val="4F8AB7B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960" w:hanging="144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570" w:hanging="2160"/>
      </w:pPr>
      <w:rPr>
        <w:rFonts w:hint="default"/>
      </w:rPr>
    </w:lvl>
    <w:lvl w:ilvl="8">
      <w:start w:val="1"/>
      <w:numFmt w:val="decimal"/>
      <w:lvlText w:val="%1.%2.%3.%4.%5.%6.%7.%8.%9."/>
      <w:lvlJc w:val="left"/>
      <w:pPr>
        <w:ind w:left="7200" w:hanging="2160"/>
      </w:pPr>
      <w:rPr>
        <w:rFonts w:hint="default"/>
      </w:rPr>
    </w:lvl>
  </w:abstractNum>
  <w:abstractNum w:abstractNumId="18" w15:restartNumberingAfterBreak="0">
    <w:nsid w:val="727F5508"/>
    <w:multiLevelType w:val="multilevel"/>
    <w:tmpl w:val="998E5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2"/>
  </w:num>
  <w:num w:numId="3">
    <w:abstractNumId w:val="14"/>
  </w:num>
  <w:num w:numId="4">
    <w:abstractNumId w:val="7"/>
  </w:num>
  <w:num w:numId="5">
    <w:abstractNumId w:val="3"/>
  </w:num>
  <w:num w:numId="6">
    <w:abstractNumId w:val="17"/>
  </w:num>
  <w:num w:numId="7">
    <w:abstractNumId w:val="13"/>
  </w:num>
  <w:num w:numId="8">
    <w:abstractNumId w:val="16"/>
  </w:num>
  <w:num w:numId="9">
    <w:abstractNumId w:val="1"/>
  </w:num>
  <w:num w:numId="10">
    <w:abstractNumId w:val="10"/>
  </w:num>
  <w:num w:numId="11">
    <w:abstractNumId w:val="18"/>
  </w:num>
  <w:num w:numId="12">
    <w:abstractNumId w:val="4"/>
  </w:num>
  <w:num w:numId="13">
    <w:abstractNumId w:val="15"/>
  </w:num>
  <w:num w:numId="14">
    <w:abstractNumId w:val="2"/>
  </w:num>
  <w:num w:numId="15">
    <w:abstractNumId w:val="5"/>
  </w:num>
  <w:num w:numId="16">
    <w:abstractNumId w:val="8"/>
  </w:num>
  <w:num w:numId="17">
    <w:abstractNumId w:val="11"/>
  </w:num>
  <w:num w:numId="18">
    <w:abstractNumId w:val="9"/>
  </w:num>
  <w:num w:numId="19">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ce Machine">
    <w15:presenceInfo w15:providerId="None" w15:userId="Dance Machi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C52"/>
    <w:rsid w:val="000002E0"/>
    <w:rsid w:val="00003C2D"/>
    <w:rsid w:val="00015086"/>
    <w:rsid w:val="00026843"/>
    <w:rsid w:val="0003053D"/>
    <w:rsid w:val="000534D7"/>
    <w:rsid w:val="0006195F"/>
    <w:rsid w:val="00065B77"/>
    <w:rsid w:val="000735F4"/>
    <w:rsid w:val="0007463F"/>
    <w:rsid w:val="000C35B1"/>
    <w:rsid w:val="000E3710"/>
    <w:rsid w:val="000E6018"/>
    <w:rsid w:val="000F33A9"/>
    <w:rsid w:val="00114D65"/>
    <w:rsid w:val="00116D28"/>
    <w:rsid w:val="00137989"/>
    <w:rsid w:val="00176757"/>
    <w:rsid w:val="0018085C"/>
    <w:rsid w:val="001A4AF0"/>
    <w:rsid w:val="001B5148"/>
    <w:rsid w:val="001C7EAD"/>
    <w:rsid w:val="001D2C3C"/>
    <w:rsid w:val="001E68D0"/>
    <w:rsid w:val="001F005F"/>
    <w:rsid w:val="001F7599"/>
    <w:rsid w:val="00215A8F"/>
    <w:rsid w:val="00217F99"/>
    <w:rsid w:val="0023298D"/>
    <w:rsid w:val="00240A27"/>
    <w:rsid w:val="0025440A"/>
    <w:rsid w:val="00295795"/>
    <w:rsid w:val="002C776C"/>
    <w:rsid w:val="00325B31"/>
    <w:rsid w:val="00334824"/>
    <w:rsid w:val="00335979"/>
    <w:rsid w:val="00351A7E"/>
    <w:rsid w:val="003847F3"/>
    <w:rsid w:val="003A2EB5"/>
    <w:rsid w:val="003C2F6B"/>
    <w:rsid w:val="003D08C1"/>
    <w:rsid w:val="003D7EF0"/>
    <w:rsid w:val="003E5778"/>
    <w:rsid w:val="00400AE2"/>
    <w:rsid w:val="00407088"/>
    <w:rsid w:val="00421CCD"/>
    <w:rsid w:val="00430FC2"/>
    <w:rsid w:val="00432729"/>
    <w:rsid w:val="004459E5"/>
    <w:rsid w:val="00450D72"/>
    <w:rsid w:val="00467F7B"/>
    <w:rsid w:val="00497360"/>
    <w:rsid w:val="004C0069"/>
    <w:rsid w:val="004C7833"/>
    <w:rsid w:val="004E4909"/>
    <w:rsid w:val="004F0CEE"/>
    <w:rsid w:val="004F45F9"/>
    <w:rsid w:val="00500847"/>
    <w:rsid w:val="00502336"/>
    <w:rsid w:val="00530279"/>
    <w:rsid w:val="005346AD"/>
    <w:rsid w:val="00555F04"/>
    <w:rsid w:val="005628D8"/>
    <w:rsid w:val="00570931"/>
    <w:rsid w:val="005A04FC"/>
    <w:rsid w:val="005A3820"/>
    <w:rsid w:val="005B3434"/>
    <w:rsid w:val="0060722A"/>
    <w:rsid w:val="00677D93"/>
    <w:rsid w:val="00693B06"/>
    <w:rsid w:val="006A3D45"/>
    <w:rsid w:val="006D1108"/>
    <w:rsid w:val="006D3D45"/>
    <w:rsid w:val="006E10CD"/>
    <w:rsid w:val="006E463C"/>
    <w:rsid w:val="006E5258"/>
    <w:rsid w:val="007133E5"/>
    <w:rsid w:val="00731F6B"/>
    <w:rsid w:val="00741B63"/>
    <w:rsid w:val="00743CE1"/>
    <w:rsid w:val="00755E39"/>
    <w:rsid w:val="00791DC5"/>
    <w:rsid w:val="00792A50"/>
    <w:rsid w:val="007A499B"/>
    <w:rsid w:val="007C36AE"/>
    <w:rsid w:val="00835DC7"/>
    <w:rsid w:val="00836AEF"/>
    <w:rsid w:val="00845DC4"/>
    <w:rsid w:val="00880B42"/>
    <w:rsid w:val="00884641"/>
    <w:rsid w:val="008C600B"/>
    <w:rsid w:val="008E78D4"/>
    <w:rsid w:val="008F0A47"/>
    <w:rsid w:val="009020B7"/>
    <w:rsid w:val="00906DB7"/>
    <w:rsid w:val="00920C52"/>
    <w:rsid w:val="00936FE4"/>
    <w:rsid w:val="009406BA"/>
    <w:rsid w:val="0094712A"/>
    <w:rsid w:val="00950546"/>
    <w:rsid w:val="00952306"/>
    <w:rsid w:val="009625F2"/>
    <w:rsid w:val="00985B82"/>
    <w:rsid w:val="009A1D17"/>
    <w:rsid w:val="009B5F3E"/>
    <w:rsid w:val="009C6AB8"/>
    <w:rsid w:val="00A0565F"/>
    <w:rsid w:val="00A13A21"/>
    <w:rsid w:val="00A22609"/>
    <w:rsid w:val="00A32407"/>
    <w:rsid w:val="00A3454F"/>
    <w:rsid w:val="00A50095"/>
    <w:rsid w:val="00A501BC"/>
    <w:rsid w:val="00A67FB7"/>
    <w:rsid w:val="00A767E4"/>
    <w:rsid w:val="00A811AC"/>
    <w:rsid w:val="00AF203F"/>
    <w:rsid w:val="00AF5F53"/>
    <w:rsid w:val="00B149FE"/>
    <w:rsid w:val="00B17563"/>
    <w:rsid w:val="00B20A13"/>
    <w:rsid w:val="00B33836"/>
    <w:rsid w:val="00B46830"/>
    <w:rsid w:val="00B54DE3"/>
    <w:rsid w:val="00B600CD"/>
    <w:rsid w:val="00B83C99"/>
    <w:rsid w:val="00B93AD6"/>
    <w:rsid w:val="00B95C80"/>
    <w:rsid w:val="00BA1935"/>
    <w:rsid w:val="00BA5987"/>
    <w:rsid w:val="00BB00FD"/>
    <w:rsid w:val="00BD48FE"/>
    <w:rsid w:val="00BE0759"/>
    <w:rsid w:val="00BF5814"/>
    <w:rsid w:val="00BF7236"/>
    <w:rsid w:val="00C00CF0"/>
    <w:rsid w:val="00C07DDE"/>
    <w:rsid w:val="00C137EF"/>
    <w:rsid w:val="00C1491E"/>
    <w:rsid w:val="00C25C6C"/>
    <w:rsid w:val="00C30094"/>
    <w:rsid w:val="00C311D9"/>
    <w:rsid w:val="00C45ED4"/>
    <w:rsid w:val="00C81250"/>
    <w:rsid w:val="00C86867"/>
    <w:rsid w:val="00CB5080"/>
    <w:rsid w:val="00CD5742"/>
    <w:rsid w:val="00CD5CD1"/>
    <w:rsid w:val="00D2109B"/>
    <w:rsid w:val="00D52337"/>
    <w:rsid w:val="00D66700"/>
    <w:rsid w:val="00D80AE8"/>
    <w:rsid w:val="00D83E09"/>
    <w:rsid w:val="00D85662"/>
    <w:rsid w:val="00DB09DA"/>
    <w:rsid w:val="00DB6F3D"/>
    <w:rsid w:val="00DC275F"/>
    <w:rsid w:val="00DD038D"/>
    <w:rsid w:val="00DE0BAB"/>
    <w:rsid w:val="00DF35B5"/>
    <w:rsid w:val="00E064B0"/>
    <w:rsid w:val="00E145C8"/>
    <w:rsid w:val="00E147AD"/>
    <w:rsid w:val="00E27E33"/>
    <w:rsid w:val="00E40201"/>
    <w:rsid w:val="00E52605"/>
    <w:rsid w:val="00E61CC7"/>
    <w:rsid w:val="00E94FD8"/>
    <w:rsid w:val="00EC7D13"/>
    <w:rsid w:val="00ED3FF1"/>
    <w:rsid w:val="00EE254E"/>
    <w:rsid w:val="00EE5A3F"/>
    <w:rsid w:val="00EE6523"/>
    <w:rsid w:val="00F11230"/>
    <w:rsid w:val="00F4001E"/>
    <w:rsid w:val="00F7241A"/>
    <w:rsid w:val="00F74F03"/>
    <w:rsid w:val="00F921C5"/>
    <w:rsid w:val="00F9684F"/>
    <w:rsid w:val="00FB210A"/>
    <w:rsid w:val="00FB4D2E"/>
    <w:rsid w:val="00FD6FE6"/>
    <w:rsid w:val="00FE5B6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012EAE"/>
  <w15:chartTrackingRefBased/>
  <w15:docId w15:val="{41281FBE-34B9-4082-8340-C1BAA1742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0FD"/>
    <w:pPr>
      <w:suppressAutoHyphens/>
      <w:overflowPunct w:val="0"/>
      <w:autoSpaceDE w:val="0"/>
      <w:spacing w:after="0" w:line="240" w:lineRule="auto"/>
      <w:textAlignment w:val="baseline"/>
    </w:pPr>
    <w:rPr>
      <w:rFonts w:ascii="Sentry" w:eastAsia="Times New Roman" w:hAnsi="Sentry" w:cs="Times New Roman"/>
      <w:sz w:val="24"/>
      <w:szCs w:val="20"/>
      <w:lang w:val="en-US" w:eastAsia="ar-SA"/>
    </w:rPr>
  </w:style>
  <w:style w:type="paragraph" w:styleId="Heading1">
    <w:name w:val="heading 1"/>
    <w:basedOn w:val="Normal"/>
    <w:next w:val="Normal"/>
    <w:link w:val="Heading1Char"/>
    <w:qFormat/>
    <w:rsid w:val="00B33836"/>
    <w:pPr>
      <w:keepNext/>
      <w:numPr>
        <w:numId w:val="1"/>
      </w:numPr>
      <w:ind w:left="0" w:firstLine="6237"/>
      <w:outlineLvl w:val="0"/>
    </w:pPr>
    <w:rPr>
      <w:rFonts w:ascii="TimesET" w:hAnsi="TimesET"/>
      <w:b/>
      <w:bCs/>
      <w:sz w:val="28"/>
    </w:rPr>
  </w:style>
  <w:style w:type="paragraph" w:styleId="Heading2">
    <w:name w:val="heading 2"/>
    <w:basedOn w:val="Normal"/>
    <w:next w:val="Normal"/>
    <w:link w:val="Heading2Char"/>
    <w:qFormat/>
    <w:rsid w:val="00B33836"/>
    <w:pPr>
      <w:keepNext/>
      <w:numPr>
        <w:ilvl w:val="1"/>
        <w:numId w:val="1"/>
      </w:numPr>
      <w:outlineLvl w:val="1"/>
    </w:pPr>
    <w:rPr>
      <w:rFonts w:ascii="Times New Roman" w:hAnsi="Times New Roman"/>
      <w:i/>
      <w:iCs/>
      <w:sz w:val="28"/>
      <w:lang w:val="bg-BG"/>
    </w:rPr>
  </w:style>
  <w:style w:type="paragraph" w:styleId="Heading4">
    <w:name w:val="heading 4"/>
    <w:basedOn w:val="Normal"/>
    <w:next w:val="Normal"/>
    <w:link w:val="Heading4Char"/>
    <w:uiPriority w:val="9"/>
    <w:semiHidden/>
    <w:unhideWhenUsed/>
    <w:qFormat/>
    <w:rsid w:val="005A04FC"/>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qFormat/>
    <w:rsid w:val="00920C52"/>
    <w:pPr>
      <w:jc w:val="center"/>
    </w:pPr>
    <w:rPr>
      <w:rFonts w:ascii="Times New Roman" w:hAnsi="Times New Roman"/>
      <w:b/>
      <w:sz w:val="32"/>
      <w:lang w:val="bg-BG"/>
    </w:rPr>
  </w:style>
  <w:style w:type="character" w:customStyle="1" w:styleId="TitleChar">
    <w:name w:val="Title Char"/>
    <w:basedOn w:val="DefaultParagraphFont"/>
    <w:link w:val="Title"/>
    <w:rsid w:val="00920C52"/>
    <w:rPr>
      <w:rFonts w:ascii="Times New Roman" w:eastAsia="Times New Roman" w:hAnsi="Times New Roman" w:cs="Times New Roman"/>
      <w:b/>
      <w:sz w:val="32"/>
      <w:szCs w:val="20"/>
      <w:lang w:eastAsia="ar-SA"/>
    </w:rPr>
  </w:style>
  <w:style w:type="paragraph" w:styleId="Subtitle">
    <w:name w:val="Subtitle"/>
    <w:basedOn w:val="Normal"/>
    <w:next w:val="Normal"/>
    <w:link w:val="SubtitleChar"/>
    <w:uiPriority w:val="11"/>
    <w:qFormat/>
    <w:rsid w:val="00920C5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920C52"/>
    <w:rPr>
      <w:rFonts w:eastAsiaTheme="minorEastAsia"/>
      <w:color w:val="5A5A5A" w:themeColor="text1" w:themeTint="A5"/>
      <w:spacing w:val="15"/>
      <w:lang w:val="en-US" w:eastAsia="ar-SA"/>
    </w:rPr>
  </w:style>
  <w:style w:type="character" w:styleId="LineNumber">
    <w:name w:val="line number"/>
    <w:basedOn w:val="DefaultParagraphFont"/>
    <w:uiPriority w:val="99"/>
    <w:semiHidden/>
    <w:unhideWhenUsed/>
    <w:rsid w:val="00FB4D2E"/>
  </w:style>
  <w:style w:type="paragraph" w:styleId="ListParagraph">
    <w:name w:val="List Paragraph"/>
    <w:basedOn w:val="Normal"/>
    <w:uiPriority w:val="34"/>
    <w:qFormat/>
    <w:rsid w:val="003D7EF0"/>
    <w:pPr>
      <w:ind w:left="720"/>
      <w:contextualSpacing/>
    </w:pPr>
  </w:style>
  <w:style w:type="character" w:customStyle="1" w:styleId="Heading1Char">
    <w:name w:val="Heading 1 Char"/>
    <w:basedOn w:val="DefaultParagraphFont"/>
    <w:link w:val="Heading1"/>
    <w:rsid w:val="00B33836"/>
    <w:rPr>
      <w:rFonts w:ascii="TimesET" w:eastAsia="Times New Roman" w:hAnsi="TimesET" w:cs="Times New Roman"/>
      <w:b/>
      <w:bCs/>
      <w:sz w:val="28"/>
      <w:szCs w:val="20"/>
      <w:lang w:val="en-US" w:eastAsia="ar-SA"/>
    </w:rPr>
  </w:style>
  <w:style w:type="character" w:customStyle="1" w:styleId="Heading2Char">
    <w:name w:val="Heading 2 Char"/>
    <w:basedOn w:val="DefaultParagraphFont"/>
    <w:link w:val="Heading2"/>
    <w:rsid w:val="00B33836"/>
    <w:rPr>
      <w:rFonts w:ascii="Times New Roman" w:eastAsia="Times New Roman" w:hAnsi="Times New Roman" w:cs="Times New Roman"/>
      <w:i/>
      <w:iCs/>
      <w:sz w:val="28"/>
      <w:szCs w:val="20"/>
      <w:lang w:eastAsia="ar-SA"/>
    </w:rPr>
  </w:style>
  <w:style w:type="paragraph" w:styleId="Header">
    <w:name w:val="header"/>
    <w:basedOn w:val="Normal"/>
    <w:link w:val="HeaderChar"/>
    <w:unhideWhenUsed/>
    <w:rsid w:val="00B33836"/>
    <w:pPr>
      <w:tabs>
        <w:tab w:val="center" w:pos="4513"/>
        <w:tab w:val="right" w:pos="9026"/>
      </w:tabs>
    </w:pPr>
  </w:style>
  <w:style w:type="character" w:customStyle="1" w:styleId="HeaderChar">
    <w:name w:val="Header Char"/>
    <w:basedOn w:val="DefaultParagraphFont"/>
    <w:link w:val="Header"/>
    <w:rsid w:val="00B33836"/>
    <w:rPr>
      <w:rFonts w:ascii="Sentry" w:eastAsia="Times New Roman" w:hAnsi="Sentry" w:cs="Times New Roman"/>
      <w:sz w:val="24"/>
      <w:szCs w:val="20"/>
      <w:lang w:val="en-US" w:eastAsia="ar-SA"/>
    </w:rPr>
  </w:style>
  <w:style w:type="paragraph" w:styleId="Footer">
    <w:name w:val="footer"/>
    <w:basedOn w:val="Normal"/>
    <w:link w:val="FooterChar"/>
    <w:uiPriority w:val="99"/>
    <w:unhideWhenUsed/>
    <w:rsid w:val="00B33836"/>
    <w:pPr>
      <w:tabs>
        <w:tab w:val="center" w:pos="4513"/>
        <w:tab w:val="right" w:pos="9026"/>
      </w:tabs>
    </w:pPr>
  </w:style>
  <w:style w:type="character" w:customStyle="1" w:styleId="FooterChar">
    <w:name w:val="Footer Char"/>
    <w:basedOn w:val="DefaultParagraphFont"/>
    <w:link w:val="Footer"/>
    <w:uiPriority w:val="99"/>
    <w:rsid w:val="00B33836"/>
    <w:rPr>
      <w:rFonts w:ascii="Sentry" w:eastAsia="Times New Roman" w:hAnsi="Sentry" w:cs="Times New Roman"/>
      <w:sz w:val="24"/>
      <w:szCs w:val="20"/>
      <w:lang w:val="en-US" w:eastAsia="ar-SA"/>
    </w:rPr>
  </w:style>
  <w:style w:type="character" w:styleId="Hyperlink">
    <w:name w:val="Hyperlink"/>
    <w:basedOn w:val="DefaultParagraphFont"/>
    <w:uiPriority w:val="99"/>
    <w:unhideWhenUsed/>
    <w:rsid w:val="00CD5742"/>
    <w:rPr>
      <w:color w:val="0000FF"/>
      <w:u w:val="single"/>
    </w:rPr>
  </w:style>
  <w:style w:type="character" w:styleId="FollowedHyperlink">
    <w:name w:val="FollowedHyperlink"/>
    <w:basedOn w:val="DefaultParagraphFont"/>
    <w:uiPriority w:val="99"/>
    <w:semiHidden/>
    <w:unhideWhenUsed/>
    <w:rsid w:val="00791DC5"/>
    <w:rPr>
      <w:color w:val="954F72" w:themeColor="followedHyperlink"/>
      <w:u w:val="single"/>
    </w:rPr>
  </w:style>
  <w:style w:type="character" w:styleId="IntenseReference">
    <w:name w:val="Intense Reference"/>
    <w:basedOn w:val="DefaultParagraphFont"/>
    <w:uiPriority w:val="32"/>
    <w:qFormat/>
    <w:rsid w:val="004F0CEE"/>
    <w:rPr>
      <w:b/>
      <w:bCs/>
      <w:smallCaps/>
      <w:color w:val="5B9BD5" w:themeColor="accent1"/>
      <w:spacing w:val="5"/>
    </w:rPr>
  </w:style>
  <w:style w:type="paragraph" w:customStyle="1" w:styleId="p1qg33igem5pagn4kpmirjw">
    <w:name w:val="p__1qg33igem5pagn4kpmirjw"/>
    <w:basedOn w:val="Normal"/>
    <w:rsid w:val="00432729"/>
    <w:pPr>
      <w:suppressAutoHyphens w:val="0"/>
      <w:overflowPunct/>
      <w:autoSpaceDE/>
      <w:spacing w:before="100" w:beforeAutospacing="1" w:after="100" w:afterAutospacing="1"/>
      <w:textAlignment w:val="auto"/>
    </w:pPr>
    <w:rPr>
      <w:rFonts w:ascii="Times New Roman" w:hAnsi="Times New Roman"/>
      <w:szCs w:val="24"/>
      <w:lang w:val="bg-BG" w:eastAsia="bg-BG"/>
    </w:rPr>
  </w:style>
  <w:style w:type="character" w:customStyle="1" w:styleId="Heading4Char">
    <w:name w:val="Heading 4 Char"/>
    <w:basedOn w:val="DefaultParagraphFont"/>
    <w:link w:val="Heading4"/>
    <w:uiPriority w:val="9"/>
    <w:semiHidden/>
    <w:rsid w:val="005A04FC"/>
    <w:rPr>
      <w:rFonts w:asciiTheme="majorHAnsi" w:eastAsiaTheme="majorEastAsia" w:hAnsiTheme="majorHAnsi" w:cstheme="majorBidi"/>
      <w:i/>
      <w:iCs/>
      <w:color w:val="2E74B5" w:themeColor="accent1" w:themeShade="BF"/>
      <w:sz w:val="24"/>
      <w:szCs w:val="20"/>
      <w:lang w:val="en-US" w:eastAsia="ar-SA"/>
    </w:rPr>
  </w:style>
  <w:style w:type="character" w:styleId="Emphasis">
    <w:name w:val="Emphasis"/>
    <w:basedOn w:val="DefaultParagraphFont"/>
    <w:uiPriority w:val="20"/>
    <w:qFormat/>
    <w:rsid w:val="005A04FC"/>
    <w:rPr>
      <w:i/>
      <w:iCs/>
    </w:rPr>
  </w:style>
  <w:style w:type="character" w:styleId="PageNumber">
    <w:name w:val="page number"/>
    <w:basedOn w:val="DefaultParagraphFont"/>
    <w:uiPriority w:val="99"/>
    <w:semiHidden/>
    <w:unhideWhenUsed/>
    <w:rsid w:val="00E52605"/>
  </w:style>
  <w:style w:type="table" w:styleId="TableGridLight">
    <w:name w:val="Grid Table Light"/>
    <w:basedOn w:val="TableNormal"/>
    <w:uiPriority w:val="40"/>
    <w:rsid w:val="00E145C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A32407"/>
    <w:rPr>
      <w:sz w:val="16"/>
      <w:szCs w:val="16"/>
    </w:rPr>
  </w:style>
  <w:style w:type="paragraph" w:styleId="CommentText">
    <w:name w:val="annotation text"/>
    <w:basedOn w:val="Normal"/>
    <w:link w:val="CommentTextChar"/>
    <w:uiPriority w:val="99"/>
    <w:semiHidden/>
    <w:unhideWhenUsed/>
    <w:rsid w:val="00A32407"/>
    <w:rPr>
      <w:sz w:val="20"/>
    </w:rPr>
  </w:style>
  <w:style w:type="character" w:customStyle="1" w:styleId="CommentTextChar">
    <w:name w:val="Comment Text Char"/>
    <w:basedOn w:val="DefaultParagraphFont"/>
    <w:link w:val="CommentText"/>
    <w:uiPriority w:val="99"/>
    <w:semiHidden/>
    <w:rsid w:val="00A32407"/>
    <w:rPr>
      <w:rFonts w:ascii="Sentry" w:eastAsia="Times New Roman" w:hAnsi="Sentry" w:cs="Times New Roman"/>
      <w:sz w:val="20"/>
      <w:szCs w:val="20"/>
      <w:lang w:val="en-US" w:eastAsia="ar-SA"/>
    </w:rPr>
  </w:style>
  <w:style w:type="paragraph" w:styleId="CommentSubject">
    <w:name w:val="annotation subject"/>
    <w:basedOn w:val="CommentText"/>
    <w:next w:val="CommentText"/>
    <w:link w:val="CommentSubjectChar"/>
    <w:uiPriority w:val="99"/>
    <w:semiHidden/>
    <w:unhideWhenUsed/>
    <w:rsid w:val="00A32407"/>
    <w:rPr>
      <w:b/>
      <w:bCs/>
    </w:rPr>
  </w:style>
  <w:style w:type="character" w:customStyle="1" w:styleId="CommentSubjectChar">
    <w:name w:val="Comment Subject Char"/>
    <w:basedOn w:val="CommentTextChar"/>
    <w:link w:val="CommentSubject"/>
    <w:uiPriority w:val="99"/>
    <w:semiHidden/>
    <w:rsid w:val="00A32407"/>
    <w:rPr>
      <w:rFonts w:ascii="Sentry" w:eastAsia="Times New Roman" w:hAnsi="Sentry" w:cs="Times New Roman"/>
      <w:b/>
      <w:bCs/>
      <w:sz w:val="20"/>
      <w:szCs w:val="20"/>
      <w:lang w:val="en-US" w:eastAsia="ar-SA"/>
    </w:rPr>
  </w:style>
  <w:style w:type="paragraph" w:styleId="BalloonText">
    <w:name w:val="Balloon Text"/>
    <w:basedOn w:val="Normal"/>
    <w:link w:val="BalloonTextChar"/>
    <w:uiPriority w:val="99"/>
    <w:semiHidden/>
    <w:unhideWhenUsed/>
    <w:rsid w:val="00A3240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2407"/>
    <w:rPr>
      <w:rFonts w:ascii="Segoe UI" w:eastAsia="Times New Roman" w:hAnsi="Segoe UI" w:cs="Segoe UI"/>
      <w:sz w:val="18"/>
      <w:szCs w:val="18"/>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9918703">
      <w:bodyDiv w:val="1"/>
      <w:marLeft w:val="0"/>
      <w:marRight w:val="0"/>
      <w:marTop w:val="0"/>
      <w:marBottom w:val="0"/>
      <w:divBdr>
        <w:top w:val="none" w:sz="0" w:space="0" w:color="auto"/>
        <w:left w:val="none" w:sz="0" w:space="0" w:color="auto"/>
        <w:bottom w:val="none" w:sz="0" w:space="0" w:color="auto"/>
        <w:right w:val="none" w:sz="0" w:space="0" w:color="auto"/>
      </w:divBdr>
    </w:div>
    <w:div w:id="1094935281">
      <w:bodyDiv w:val="1"/>
      <w:marLeft w:val="0"/>
      <w:marRight w:val="0"/>
      <w:marTop w:val="0"/>
      <w:marBottom w:val="0"/>
      <w:divBdr>
        <w:top w:val="none" w:sz="0" w:space="0" w:color="auto"/>
        <w:left w:val="none" w:sz="0" w:space="0" w:color="auto"/>
        <w:bottom w:val="none" w:sz="0" w:space="0" w:color="auto"/>
        <w:right w:val="none" w:sz="0" w:space="0" w:color="auto"/>
      </w:divBdr>
    </w:div>
    <w:div w:id="1322388008">
      <w:bodyDiv w:val="1"/>
      <w:marLeft w:val="0"/>
      <w:marRight w:val="0"/>
      <w:marTop w:val="0"/>
      <w:marBottom w:val="0"/>
      <w:divBdr>
        <w:top w:val="none" w:sz="0" w:space="0" w:color="auto"/>
        <w:left w:val="none" w:sz="0" w:space="0" w:color="auto"/>
        <w:bottom w:val="none" w:sz="0" w:space="0" w:color="auto"/>
        <w:right w:val="none" w:sz="0" w:space="0" w:color="auto"/>
      </w:divBdr>
    </w:div>
    <w:div w:id="174078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hyperlink" Target="http://developer.android.com/tools/studio/index.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codecademy.com/articles/what-is-rest" TargetMode="External"/><Relationship Id="rId2" Type="http://schemas.openxmlformats.org/officeDocument/2006/relationships/numbering" Target="numbering.xml"/><Relationship Id="rId16" Type="http://schemas.openxmlformats.org/officeDocument/2006/relationships/hyperlink" Target="https://www.whizsolutions.co.uk/7-reasons-mobile-apps-better-website/"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dzone.com/articles/history-of-spring-framework-spring-boot-framework"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omments" Target="comments.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C968E7-1B8B-44AE-B81E-32FE0BCD4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10479</TotalTime>
  <Pages>21</Pages>
  <Words>2996</Words>
  <Characters>17080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Dance Machine</dc:creator>
  <cp:keywords/>
  <dc:description/>
  <cp:lastModifiedBy>Dance Machine</cp:lastModifiedBy>
  <cp:revision>50</cp:revision>
  <dcterms:created xsi:type="dcterms:W3CDTF">2020-01-08T08:36:00Z</dcterms:created>
  <dcterms:modified xsi:type="dcterms:W3CDTF">2020-02-08T19:14:00Z</dcterms:modified>
</cp:coreProperties>
</file>